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8A" w:rsidRDefault="00753F8A" w:rsidP="00753F8A">
      <w:pPr>
        <w:pStyle w:val="ListParagraph"/>
        <w:numPr>
          <w:ilvl w:val="0"/>
          <w:numId w:val="1"/>
        </w:numPr>
        <w:rPr>
          <w:ins w:id="0" w:author="Jim Aman" w:date="2019-01-30T10:36:00Z"/>
        </w:rPr>
      </w:pPr>
      <w:r>
        <w:t>Motivation</w:t>
      </w:r>
    </w:p>
    <w:p w:rsidR="00CD4152" w:rsidRDefault="00CD4152" w:rsidP="00CD4152">
      <w:pPr>
        <w:pStyle w:val="ListParagraph"/>
        <w:numPr>
          <w:ilvl w:val="1"/>
          <w:numId w:val="1"/>
        </w:numPr>
        <w:rPr>
          <w:ins w:id="1" w:author="Jim Aman" w:date="2019-01-30T10:37:00Z"/>
        </w:rPr>
        <w:pPrChange w:id="2" w:author="Jim Aman" w:date="2019-01-30T10:40:00Z">
          <w:pPr>
            <w:pStyle w:val="ListParagraph"/>
            <w:numPr>
              <w:numId w:val="1"/>
            </w:numPr>
            <w:ind w:hanging="360"/>
          </w:pPr>
        </w:pPrChange>
      </w:pPr>
      <w:ins w:id="3" w:author="Jim Aman" w:date="2019-01-30T10:37:00Z">
        <w:r>
          <w:t xml:space="preserve">Few body </w:t>
        </w:r>
        <w:proofErr w:type="spellStart"/>
        <w:r>
          <w:t>phyusics</w:t>
        </w:r>
        <w:proofErr w:type="spellEnd"/>
        <w:r>
          <w:t xml:space="preserve"> with many testable results reachable via atomic physics</w:t>
        </w:r>
      </w:ins>
    </w:p>
    <w:p w:rsidR="00CD4152" w:rsidRDefault="00CD4152" w:rsidP="00CD4152">
      <w:pPr>
        <w:pStyle w:val="ListParagraph"/>
        <w:numPr>
          <w:ilvl w:val="2"/>
          <w:numId w:val="1"/>
        </w:numPr>
        <w:rPr>
          <w:ins w:id="4" w:author="Jim Aman" w:date="2019-01-30T10:37:00Z"/>
        </w:rPr>
        <w:pPrChange w:id="5" w:author="Jim Aman" w:date="2019-01-30T10:37:00Z">
          <w:pPr>
            <w:pStyle w:val="ListParagraph"/>
            <w:numPr>
              <w:numId w:val="1"/>
            </w:numPr>
            <w:ind w:hanging="360"/>
          </w:pPr>
        </w:pPrChange>
      </w:pPr>
      <w:ins w:id="6" w:author="Jim Aman" w:date="2019-01-30T10:37:00Z">
        <w:r>
          <w:t>Universality</w:t>
        </w:r>
      </w:ins>
    </w:p>
    <w:p w:rsidR="00CD4152" w:rsidRDefault="00CD4152" w:rsidP="00CD4152">
      <w:pPr>
        <w:pStyle w:val="ListParagraph"/>
        <w:numPr>
          <w:ilvl w:val="2"/>
          <w:numId w:val="1"/>
        </w:numPr>
        <w:rPr>
          <w:ins w:id="7" w:author="Jim Aman" w:date="2019-01-30T10:37:00Z"/>
        </w:rPr>
        <w:pPrChange w:id="8" w:author="Jim Aman" w:date="2019-01-30T10:37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9" w:author="Jim Aman" w:date="2019-01-30T10:37:00Z">
        <w:r>
          <w:t>Efimov</w:t>
        </w:r>
        <w:proofErr w:type="spellEnd"/>
        <w:r>
          <w:t xml:space="preserve"> physics</w:t>
        </w:r>
      </w:ins>
    </w:p>
    <w:p w:rsidR="00CD4152" w:rsidRDefault="00CD4152" w:rsidP="00CD4152">
      <w:pPr>
        <w:pStyle w:val="ListParagraph"/>
        <w:numPr>
          <w:ilvl w:val="2"/>
          <w:numId w:val="1"/>
        </w:numPr>
        <w:rPr>
          <w:ins w:id="10" w:author="Jim Aman" w:date="2019-01-30T10:40:00Z"/>
        </w:rPr>
        <w:pPrChange w:id="11" w:author="Jim Aman" w:date="2019-01-30T10:37:00Z">
          <w:pPr>
            <w:pStyle w:val="ListParagraph"/>
            <w:numPr>
              <w:numId w:val="1"/>
            </w:numPr>
            <w:ind w:hanging="360"/>
          </w:pPr>
        </w:pPrChange>
      </w:pPr>
      <w:ins w:id="12" w:author="Jim Aman" w:date="2019-01-30T10:37:00Z">
        <w:r>
          <w:t>Halo states</w:t>
        </w:r>
      </w:ins>
    </w:p>
    <w:p w:rsidR="00CD4152" w:rsidRDefault="00CD4152" w:rsidP="00CD4152">
      <w:pPr>
        <w:pStyle w:val="ListParagraph"/>
        <w:numPr>
          <w:ilvl w:val="3"/>
          <w:numId w:val="1"/>
        </w:numPr>
        <w:rPr>
          <w:ins w:id="13" w:author="Jim Aman" w:date="2019-01-30T10:38:00Z"/>
        </w:rPr>
        <w:pPrChange w:id="14" w:author="Jim Aman" w:date="2019-01-30T10:40:00Z">
          <w:pPr>
            <w:pStyle w:val="ListParagraph"/>
            <w:numPr>
              <w:numId w:val="1"/>
            </w:numPr>
            <w:ind w:hanging="360"/>
          </w:pPr>
        </w:pPrChange>
      </w:pPr>
      <w:ins w:id="15" w:author="Jim Aman" w:date="2019-01-30T10:40:00Z">
        <w:r>
          <w:t>History and theory</w:t>
        </w:r>
      </w:ins>
    </w:p>
    <w:p w:rsidR="00CD4152" w:rsidRDefault="00CD4152" w:rsidP="00CD4152">
      <w:pPr>
        <w:pStyle w:val="ListParagraph"/>
        <w:numPr>
          <w:ilvl w:val="3"/>
          <w:numId w:val="1"/>
        </w:numPr>
        <w:rPr>
          <w:ins w:id="16" w:author="Jim Aman" w:date="2019-01-30T10:38:00Z"/>
        </w:rPr>
        <w:pPrChange w:id="17" w:author="Jim Aman" w:date="2019-01-30T10:38:00Z">
          <w:pPr>
            <w:pStyle w:val="ListParagraph"/>
            <w:numPr>
              <w:numId w:val="1"/>
            </w:numPr>
            <w:ind w:hanging="360"/>
          </w:pPr>
        </w:pPrChange>
      </w:pPr>
      <w:ins w:id="18" w:author="Jim Aman" w:date="2019-01-30T10:38:00Z">
        <w:r>
          <w:t>Magneto association</w:t>
        </w:r>
      </w:ins>
    </w:p>
    <w:p w:rsidR="00CD4152" w:rsidRDefault="00CD4152" w:rsidP="00CD4152">
      <w:pPr>
        <w:pStyle w:val="ListParagraph"/>
        <w:numPr>
          <w:ilvl w:val="2"/>
          <w:numId w:val="1"/>
        </w:numPr>
        <w:rPr>
          <w:ins w:id="19" w:author="Jim Aman" w:date="2019-01-30T10:38:00Z"/>
        </w:rPr>
        <w:pPrChange w:id="20" w:author="Jim Aman" w:date="2019-01-30T10:38:00Z">
          <w:pPr>
            <w:pStyle w:val="ListParagraph"/>
            <w:numPr>
              <w:numId w:val="1"/>
            </w:numPr>
            <w:ind w:hanging="360"/>
          </w:pPr>
        </w:pPrChange>
      </w:pPr>
      <w:ins w:id="21" w:author="Jim Aman" w:date="2019-01-30T10:38:00Z">
        <w:r>
          <w:t xml:space="preserve">New regimes of PAS and find new </w:t>
        </w:r>
      </w:ins>
    </w:p>
    <w:p w:rsidR="00CD4152" w:rsidRDefault="00CD4152" w:rsidP="00CD4152">
      <w:pPr>
        <w:pStyle w:val="ListParagraph"/>
        <w:numPr>
          <w:ilvl w:val="1"/>
          <w:numId w:val="1"/>
        </w:numPr>
        <w:rPr>
          <w:ins w:id="22" w:author="Jim Aman" w:date="2019-01-30T10:38:00Z"/>
        </w:rPr>
        <w:pPrChange w:id="23" w:author="Jim Aman" w:date="2019-01-30T10:38:00Z">
          <w:pPr>
            <w:pStyle w:val="ListParagraph"/>
            <w:numPr>
              <w:numId w:val="1"/>
            </w:numPr>
            <w:ind w:hanging="360"/>
          </w:pPr>
        </w:pPrChange>
      </w:pPr>
      <w:ins w:id="24" w:author="Jim Aman" w:date="2019-01-30T10:38:00Z">
        <w:r>
          <w:t xml:space="preserve">Similar to optically controlled magnetic </w:t>
        </w:r>
        <w:proofErr w:type="spellStart"/>
        <w:r>
          <w:t>feshb</w:t>
        </w:r>
        <w:proofErr w:type="spellEnd"/>
        <w:r>
          <w:t xml:space="preserve"> ach resonance</w:t>
        </w:r>
      </w:ins>
    </w:p>
    <w:p w:rsidR="00CD4152" w:rsidRDefault="00CD4152" w:rsidP="00CD4152">
      <w:pPr>
        <w:pStyle w:val="ListParagraph"/>
        <w:numPr>
          <w:ilvl w:val="2"/>
          <w:numId w:val="1"/>
        </w:numPr>
        <w:rPr>
          <w:ins w:id="25" w:author="Jim Aman" w:date="2019-01-30T10:39:00Z"/>
        </w:rPr>
        <w:pPrChange w:id="26" w:author="Jim Aman" w:date="2019-01-30T10:39:00Z">
          <w:pPr>
            <w:pStyle w:val="ListParagraph"/>
            <w:numPr>
              <w:numId w:val="1"/>
            </w:numPr>
            <w:ind w:hanging="360"/>
          </w:pPr>
        </w:pPrChange>
      </w:pPr>
      <w:ins w:id="27" w:author="Jim Aman" w:date="2019-01-30T10:39:00Z">
        <w:r>
          <w:t>Chin 16</w:t>
        </w:r>
      </w:ins>
    </w:p>
    <w:p w:rsidR="00CD4152" w:rsidRDefault="008767D1" w:rsidP="00CD4152">
      <w:pPr>
        <w:pStyle w:val="ListParagraph"/>
        <w:numPr>
          <w:ilvl w:val="2"/>
          <w:numId w:val="1"/>
        </w:numPr>
        <w:rPr>
          <w:ins w:id="28" w:author="Jim Aman" w:date="2019-01-30T10:37:00Z"/>
        </w:rPr>
        <w:pPrChange w:id="29" w:author="Jim Aman" w:date="2019-01-30T10:39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30" w:author="Jim Aman" w:date="2019-01-30T10:39:00Z">
        <w:r>
          <w:t>Rempe</w:t>
        </w:r>
        <w:proofErr w:type="spellEnd"/>
        <w:r>
          <w:t xml:space="preserve">, </w:t>
        </w:r>
        <w:proofErr w:type="spellStart"/>
        <w:r>
          <w:t>Duhr</w:t>
        </w:r>
        <w:proofErr w:type="spellEnd"/>
        <w:r>
          <w:t xml:space="preserve"> Nature </w:t>
        </w:r>
        <w:proofErr w:type="spellStart"/>
        <w:r>
          <w:t>phys</w:t>
        </w:r>
        <w:proofErr w:type="spellEnd"/>
        <w:r>
          <w:t xml:space="preserve"> 2009 DOI: 10.1038</w:t>
        </w:r>
      </w:ins>
    </w:p>
    <w:p w:rsidR="008E52A5" w:rsidRDefault="008E52A5" w:rsidP="00CD4152">
      <w:pPr>
        <w:pStyle w:val="ListParagraph"/>
        <w:numPr>
          <w:ilvl w:val="1"/>
          <w:numId w:val="1"/>
        </w:numPr>
        <w:pPrChange w:id="31" w:author="Jim Aman" w:date="2019-01-30T10:40:00Z">
          <w:pPr>
            <w:pStyle w:val="ListParagraph"/>
            <w:numPr>
              <w:numId w:val="1"/>
            </w:numPr>
            <w:ind w:hanging="360"/>
          </w:pPr>
        </w:pPrChange>
      </w:pPr>
      <w:ins w:id="32" w:author="Jim Aman" w:date="2019-01-30T10:36:00Z">
        <w:r>
          <w:t>Zeno</w:t>
        </w:r>
      </w:ins>
    </w:p>
    <w:p w:rsidR="002B3680" w:rsidRDefault="00753F8A" w:rsidP="00753F8A">
      <w:pPr>
        <w:pStyle w:val="ListParagraph"/>
        <w:numPr>
          <w:ilvl w:val="0"/>
          <w:numId w:val="1"/>
        </w:numPr>
        <w:rPr>
          <w:ins w:id="33" w:author="Jim Aman" w:date="2019-01-29T14:37:00Z"/>
        </w:rPr>
      </w:pPr>
      <w:r>
        <w:t>Experimental Section</w:t>
      </w:r>
    </w:p>
    <w:p w:rsidR="00684816" w:rsidRDefault="00684816">
      <w:pPr>
        <w:pStyle w:val="ListParagraph"/>
        <w:numPr>
          <w:ilvl w:val="1"/>
          <w:numId w:val="1"/>
        </w:numPr>
        <w:rPr>
          <w:ins w:id="34" w:author="Jim Aman" w:date="2019-01-29T14:20:00Z"/>
        </w:rPr>
        <w:pPrChange w:id="35" w:author="Jim Aman" w:date="2019-01-29T14:37:00Z">
          <w:pPr>
            <w:pStyle w:val="ListParagraph"/>
            <w:numPr>
              <w:numId w:val="1"/>
            </w:numPr>
            <w:ind w:hanging="360"/>
          </w:pPr>
        </w:pPrChange>
      </w:pPr>
      <w:ins w:id="36" w:author="Jim Aman" w:date="2019-01-29T14:37:00Z">
        <w:r>
          <w:t>Mention that two were used</w:t>
        </w:r>
      </w:ins>
      <w:ins w:id="37" w:author="Thomas C. Killian" w:date="2019-01-29T21:35:00Z">
        <w:r w:rsidR="00FF032B">
          <w:t xml:space="preserve"> but the basic architecture is the same.</w:t>
        </w:r>
      </w:ins>
    </w:p>
    <w:p w:rsidR="0047541E" w:rsidRDefault="0047541E">
      <w:pPr>
        <w:pStyle w:val="ListParagraph"/>
        <w:numPr>
          <w:ilvl w:val="1"/>
          <w:numId w:val="1"/>
        </w:numPr>
        <w:rPr>
          <w:ins w:id="38" w:author="Jim Aman" w:date="2019-01-29T14:22:00Z"/>
        </w:rPr>
        <w:pPrChange w:id="39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40" w:author="Jim Aman" w:date="2019-01-29T14:20:00Z">
        <w:r>
          <w:t>Vacuum system</w:t>
        </w:r>
      </w:ins>
    </w:p>
    <w:p w:rsidR="002865D5" w:rsidRDefault="002865D5">
      <w:pPr>
        <w:pStyle w:val="ListParagraph"/>
        <w:numPr>
          <w:ilvl w:val="2"/>
          <w:numId w:val="1"/>
        </w:numPr>
        <w:rPr>
          <w:ins w:id="41" w:author="Thomas C. Killian" w:date="2019-01-29T20:56:00Z"/>
        </w:rPr>
        <w:pPrChange w:id="42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43" w:author="Thomas C. Killian" w:date="2019-01-29T20:56:00Z">
        <w:r>
          <w:t>Overview</w:t>
        </w:r>
      </w:ins>
    </w:p>
    <w:p w:rsidR="0047541E" w:rsidRDefault="0047541E">
      <w:pPr>
        <w:pStyle w:val="ListParagraph"/>
        <w:numPr>
          <w:ilvl w:val="2"/>
          <w:numId w:val="1"/>
        </w:numPr>
        <w:rPr>
          <w:ins w:id="44" w:author="Jim Aman" w:date="2019-01-29T14:22:00Z"/>
        </w:rPr>
        <w:pPrChange w:id="45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46" w:author="Jim Aman" w:date="2019-01-29T14:22:00Z">
        <w:r>
          <w:t>Mention breaking vacuum and getting back</w:t>
        </w:r>
      </w:ins>
    </w:p>
    <w:p w:rsidR="0047541E" w:rsidRDefault="0047541E">
      <w:pPr>
        <w:pStyle w:val="ListParagraph"/>
        <w:numPr>
          <w:ilvl w:val="2"/>
          <w:numId w:val="1"/>
        </w:numPr>
        <w:rPr>
          <w:ins w:id="47" w:author="Jim Aman" w:date="2019-01-29T14:23:00Z"/>
        </w:rPr>
        <w:pPrChange w:id="48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49" w:author="Jim Aman" w:date="2019-01-29T14:23:00Z">
        <w:r>
          <w:t>Nozzle redesign</w:t>
        </w:r>
      </w:ins>
    </w:p>
    <w:p w:rsidR="0047541E" w:rsidRDefault="0047541E">
      <w:pPr>
        <w:pStyle w:val="ListParagraph"/>
        <w:numPr>
          <w:ilvl w:val="2"/>
          <w:numId w:val="1"/>
        </w:numPr>
        <w:rPr>
          <w:ins w:id="50" w:author="Jim Aman" w:date="2019-01-29T15:24:00Z"/>
        </w:rPr>
        <w:pPrChange w:id="51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52" w:author="Jim Aman" w:date="2019-01-29T14:23:00Z">
        <w:r>
          <w:t>Info about off center collimating tube</w:t>
        </w:r>
      </w:ins>
    </w:p>
    <w:p w:rsidR="000D2A20" w:rsidDel="002865D5" w:rsidRDefault="000D2A20">
      <w:pPr>
        <w:pStyle w:val="ListParagraph"/>
        <w:numPr>
          <w:ilvl w:val="1"/>
          <w:numId w:val="1"/>
        </w:numPr>
        <w:rPr>
          <w:ins w:id="53" w:author="Jim Aman" w:date="2019-01-29T15:24:00Z"/>
          <w:moveFrom w:id="54" w:author="Thomas C. Killian" w:date="2019-01-29T20:56:00Z"/>
        </w:rPr>
        <w:pPrChange w:id="55" w:author="Jim Aman" w:date="2019-01-29T15:24:00Z">
          <w:pPr>
            <w:pStyle w:val="ListParagraph"/>
            <w:numPr>
              <w:numId w:val="1"/>
            </w:numPr>
            <w:ind w:hanging="360"/>
          </w:pPr>
        </w:pPrChange>
      </w:pPr>
      <w:moveFromRangeStart w:id="56" w:author="Thomas C. Killian" w:date="2019-01-29T20:56:00Z" w:name="move536558701"/>
      <w:moveFrom w:id="57" w:author="Thomas C. Killian" w:date="2019-01-29T20:56:00Z">
        <w:ins w:id="58" w:author="Jim Aman" w:date="2019-01-29T15:24:00Z">
          <w:r w:rsidDel="002865D5">
            <w:t>Electronics</w:t>
          </w:r>
        </w:ins>
      </w:moveFrom>
    </w:p>
    <w:p w:rsidR="000D2A20" w:rsidDel="002865D5" w:rsidRDefault="000D2A20">
      <w:pPr>
        <w:pStyle w:val="ListParagraph"/>
        <w:numPr>
          <w:ilvl w:val="2"/>
          <w:numId w:val="1"/>
        </w:numPr>
        <w:rPr>
          <w:ins w:id="59" w:author="Jim Aman" w:date="2019-01-29T15:26:00Z"/>
          <w:moveFrom w:id="60" w:author="Thomas C. Killian" w:date="2019-01-29T20:56:00Z"/>
        </w:rPr>
        <w:pPrChange w:id="61" w:author="Jim Aman" w:date="2019-01-29T15:25:00Z">
          <w:pPr>
            <w:pStyle w:val="ListParagraph"/>
            <w:numPr>
              <w:numId w:val="1"/>
            </w:numPr>
            <w:ind w:hanging="360"/>
          </w:pPr>
        </w:pPrChange>
      </w:pPr>
      <w:moveFrom w:id="62" w:author="Thomas C. Killian" w:date="2019-01-29T20:56:00Z">
        <w:ins w:id="63" w:author="Jim Aman" w:date="2019-01-29T15:26:00Z">
          <w:r w:rsidDel="002865D5">
            <w:t>Unintegrated systems</w:t>
          </w:r>
        </w:ins>
      </w:moveFrom>
    </w:p>
    <w:p w:rsidR="000D2A20" w:rsidDel="002865D5" w:rsidRDefault="000D2A20">
      <w:pPr>
        <w:pStyle w:val="ListParagraph"/>
        <w:numPr>
          <w:ilvl w:val="3"/>
          <w:numId w:val="1"/>
        </w:numPr>
        <w:rPr>
          <w:ins w:id="64" w:author="Jim Aman" w:date="2019-01-29T15:26:00Z"/>
          <w:moveFrom w:id="65" w:author="Thomas C. Killian" w:date="2019-01-29T20:56:00Z"/>
        </w:rPr>
        <w:pPrChange w:id="66" w:author="Jim Aman" w:date="2019-01-29T15:26:00Z">
          <w:pPr>
            <w:pStyle w:val="ListParagraph"/>
            <w:numPr>
              <w:numId w:val="1"/>
            </w:numPr>
            <w:ind w:hanging="360"/>
          </w:pPr>
        </w:pPrChange>
      </w:pPr>
      <w:moveFrom w:id="67" w:author="Thomas C. Killian" w:date="2019-01-29T20:56:00Z">
        <w:ins w:id="68" w:author="Jim Aman" w:date="2019-01-29T15:26:00Z">
          <w:r w:rsidDel="002865D5">
            <w:t>Pico motor</w:t>
          </w:r>
        </w:ins>
      </w:moveFrom>
    </w:p>
    <w:p w:rsidR="000D2A20" w:rsidDel="002865D5" w:rsidRDefault="000D2A20">
      <w:pPr>
        <w:pStyle w:val="ListParagraph"/>
        <w:numPr>
          <w:ilvl w:val="3"/>
          <w:numId w:val="1"/>
        </w:numPr>
        <w:rPr>
          <w:ins w:id="69" w:author="Jim Aman" w:date="2019-01-29T15:26:00Z"/>
          <w:moveFrom w:id="70" w:author="Thomas C. Killian" w:date="2019-01-29T20:56:00Z"/>
        </w:rPr>
        <w:pPrChange w:id="71" w:author="Jim Aman" w:date="2019-01-29T15:26:00Z">
          <w:pPr>
            <w:pStyle w:val="ListParagraph"/>
            <w:numPr>
              <w:numId w:val="1"/>
            </w:numPr>
            <w:ind w:hanging="360"/>
          </w:pPr>
        </w:pPrChange>
      </w:pPr>
      <w:moveFrom w:id="72" w:author="Thomas C. Killian" w:date="2019-01-29T20:56:00Z">
        <w:ins w:id="73" w:author="Jim Aman" w:date="2019-01-29T15:26:00Z">
          <w:r w:rsidDel="002865D5">
            <w:t>Movable mirror</w:t>
          </w:r>
        </w:ins>
      </w:moveFrom>
    </w:p>
    <w:p w:rsidR="000D2A20" w:rsidDel="002865D5" w:rsidRDefault="000D2A20">
      <w:pPr>
        <w:pStyle w:val="ListParagraph"/>
        <w:numPr>
          <w:ilvl w:val="3"/>
          <w:numId w:val="1"/>
        </w:numPr>
        <w:rPr>
          <w:ins w:id="74" w:author="Jim Aman" w:date="2019-01-29T15:27:00Z"/>
          <w:moveFrom w:id="75" w:author="Thomas C. Killian" w:date="2019-01-29T20:56:00Z"/>
        </w:rPr>
        <w:pPrChange w:id="76" w:author="Jim Aman" w:date="2019-01-29T15:26:00Z">
          <w:pPr>
            <w:pStyle w:val="ListParagraph"/>
            <w:numPr>
              <w:numId w:val="1"/>
            </w:numPr>
            <w:ind w:hanging="360"/>
          </w:pPr>
        </w:pPrChange>
      </w:pPr>
      <w:moveFrom w:id="77" w:author="Thomas C. Killian" w:date="2019-01-29T20:56:00Z">
        <w:ins w:id="78" w:author="Jim Aman" w:date="2019-01-29T15:26:00Z">
          <w:r w:rsidDel="002865D5">
            <w:t>Fermion trap synth</w:t>
          </w:r>
        </w:ins>
      </w:moveFrom>
    </w:p>
    <w:p w:rsidR="000D2A20" w:rsidDel="002865D5" w:rsidRDefault="000D2A20">
      <w:pPr>
        <w:pStyle w:val="ListParagraph"/>
        <w:numPr>
          <w:ilvl w:val="3"/>
          <w:numId w:val="1"/>
        </w:numPr>
        <w:rPr>
          <w:ins w:id="79" w:author="Jim Aman" w:date="2019-01-29T14:20:00Z"/>
          <w:moveFrom w:id="80" w:author="Thomas C. Killian" w:date="2019-01-29T20:56:00Z"/>
        </w:rPr>
        <w:pPrChange w:id="81" w:author="Jim Aman" w:date="2019-01-29T15:26:00Z">
          <w:pPr>
            <w:pStyle w:val="ListParagraph"/>
            <w:numPr>
              <w:numId w:val="1"/>
            </w:numPr>
            <w:ind w:hanging="360"/>
          </w:pPr>
        </w:pPrChange>
      </w:pPr>
      <w:moveFrom w:id="82" w:author="Thomas C. Killian" w:date="2019-01-29T20:56:00Z">
        <w:ins w:id="83" w:author="Jim Aman" w:date="2019-01-29T15:27:00Z">
          <w:r w:rsidDel="002865D5">
            <w:t>AC zero crossing line trigger</w:t>
          </w:r>
        </w:ins>
      </w:moveFrom>
    </w:p>
    <w:p w:rsidR="0047541E" w:rsidDel="002865D5" w:rsidRDefault="000D2A20">
      <w:pPr>
        <w:pStyle w:val="ListParagraph"/>
        <w:numPr>
          <w:ilvl w:val="2"/>
          <w:numId w:val="1"/>
        </w:numPr>
        <w:rPr>
          <w:ins w:id="84" w:author="Jim Aman" w:date="2019-01-29T14:24:00Z"/>
          <w:moveFrom w:id="85" w:author="Thomas C. Killian" w:date="2019-01-29T20:56:00Z"/>
        </w:rPr>
        <w:pPrChange w:id="86" w:author="Jim Aman" w:date="2019-01-29T15:23:00Z">
          <w:pPr>
            <w:pStyle w:val="ListParagraph"/>
            <w:numPr>
              <w:numId w:val="1"/>
            </w:numPr>
            <w:ind w:hanging="360"/>
          </w:pPr>
        </w:pPrChange>
      </w:pPr>
      <w:moveFrom w:id="87" w:author="Thomas C. Killian" w:date="2019-01-29T20:56:00Z">
        <w:ins w:id="88" w:author="Jim Aman" w:date="2019-01-29T15:24:00Z">
          <w:r w:rsidDel="002865D5">
            <w:t xml:space="preserve">Computer </w:t>
          </w:r>
        </w:ins>
        <w:ins w:id="89" w:author="Jim Aman" w:date="2019-01-29T14:20:00Z">
          <w:r w:rsidR="0047541E" w:rsidDel="002865D5">
            <w:t>Control system</w:t>
          </w:r>
        </w:ins>
      </w:moveFrom>
    </w:p>
    <w:p w:rsidR="0009425A" w:rsidDel="002865D5" w:rsidRDefault="0009425A">
      <w:pPr>
        <w:pStyle w:val="ListParagraph"/>
        <w:numPr>
          <w:ilvl w:val="3"/>
          <w:numId w:val="1"/>
        </w:numPr>
        <w:rPr>
          <w:ins w:id="90" w:author="Jim Aman" w:date="2019-01-29T15:26:00Z"/>
          <w:moveFrom w:id="91" w:author="Thomas C. Killian" w:date="2019-01-29T20:56:00Z"/>
        </w:rPr>
        <w:pPrChange w:id="92" w:author="Jim Aman" w:date="2019-01-29T15:23:00Z">
          <w:pPr>
            <w:pStyle w:val="ListParagraph"/>
            <w:numPr>
              <w:numId w:val="1"/>
            </w:numPr>
            <w:ind w:hanging="360"/>
          </w:pPr>
        </w:pPrChange>
      </w:pPr>
      <w:moveFrom w:id="93" w:author="Thomas C. Killian" w:date="2019-01-29T20:56:00Z">
        <w:ins w:id="94" w:author="Jim Aman" w:date="2019-01-29T14:24:00Z">
          <w:r w:rsidDel="002865D5">
            <w:t>Labview program</w:t>
          </w:r>
        </w:ins>
      </w:moveFrom>
    </w:p>
    <w:p w:rsidR="000D2A20" w:rsidDel="002865D5" w:rsidRDefault="000D2A20">
      <w:pPr>
        <w:pStyle w:val="ListParagraph"/>
        <w:numPr>
          <w:ilvl w:val="4"/>
          <w:numId w:val="1"/>
        </w:numPr>
        <w:rPr>
          <w:ins w:id="95" w:author="Jim Aman" w:date="2019-01-29T14:24:00Z"/>
          <w:moveFrom w:id="96" w:author="Thomas C. Killian" w:date="2019-01-29T20:56:00Z"/>
        </w:rPr>
        <w:pPrChange w:id="97" w:author="Jim Aman" w:date="2019-01-29T15:26:00Z">
          <w:pPr>
            <w:pStyle w:val="ListParagraph"/>
            <w:numPr>
              <w:numId w:val="1"/>
            </w:numPr>
            <w:ind w:hanging="360"/>
          </w:pPr>
        </w:pPrChange>
      </w:pPr>
      <w:moveFrom w:id="98" w:author="Thomas C. Killian" w:date="2019-01-29T20:56:00Z">
        <w:ins w:id="99" w:author="Jim Aman" w:date="2019-01-29T15:26:00Z">
          <w:r w:rsidDel="002865D5">
            <w:t xml:space="preserve">Special use case for </w:t>
          </w:r>
        </w:ins>
        <w:ins w:id="100" w:author="Jim Aman" w:date="2019-01-29T15:27:00Z">
          <w:r w:rsidDel="002865D5">
            <w:t>p</w:t>
          </w:r>
        </w:ins>
        <w:ins w:id="101" w:author="Jim Aman" w:date="2019-01-29T15:26:00Z">
          <w:r w:rsidDel="002865D5">
            <w:t xml:space="preserve">eripheral </w:t>
          </w:r>
        </w:ins>
        <w:ins w:id="102" w:author="Jim Aman" w:date="2019-01-29T15:27:00Z">
          <w:r w:rsidDel="002865D5">
            <w:t>systems (pulseblasters, synths, etc)</w:t>
          </w:r>
        </w:ins>
      </w:moveFrom>
    </w:p>
    <w:p w:rsidR="0009425A" w:rsidDel="002865D5" w:rsidRDefault="0009425A">
      <w:pPr>
        <w:pStyle w:val="ListParagraph"/>
        <w:numPr>
          <w:ilvl w:val="3"/>
          <w:numId w:val="1"/>
        </w:numPr>
        <w:rPr>
          <w:ins w:id="103" w:author="Jim Aman" w:date="2019-01-29T14:20:00Z"/>
          <w:moveFrom w:id="104" w:author="Thomas C. Killian" w:date="2019-01-29T20:56:00Z"/>
        </w:rPr>
        <w:pPrChange w:id="105" w:author="Jim Aman" w:date="2019-01-29T15:23:00Z">
          <w:pPr>
            <w:pStyle w:val="ListParagraph"/>
            <w:numPr>
              <w:numId w:val="1"/>
            </w:numPr>
            <w:ind w:hanging="360"/>
          </w:pPr>
        </w:pPrChange>
      </w:pPr>
      <w:moveFrom w:id="106" w:author="Thomas C. Killian" w:date="2019-01-29T20:56:00Z">
        <w:ins w:id="107" w:author="Jim Aman" w:date="2019-01-29T14:24:00Z">
          <w:r w:rsidDel="002865D5">
            <w:t>FPGA board and program</w:t>
          </w:r>
        </w:ins>
      </w:moveFrom>
    </w:p>
    <w:moveFromRangeEnd w:id="56"/>
    <w:p w:rsidR="0047541E" w:rsidRDefault="0047541E">
      <w:pPr>
        <w:pStyle w:val="ListParagraph"/>
        <w:numPr>
          <w:ilvl w:val="1"/>
          <w:numId w:val="1"/>
        </w:numPr>
        <w:rPr>
          <w:ins w:id="108" w:author="Jim Aman" w:date="2019-01-29T14:20:00Z"/>
        </w:rPr>
        <w:pPrChange w:id="109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10" w:author="Jim Aman" w:date="2019-01-29T14:20:00Z">
        <w:r>
          <w:t>Laser systems</w:t>
        </w:r>
      </w:ins>
      <w:ins w:id="111" w:author="Thomas C. Killian" w:date="2019-01-29T21:11:00Z">
        <w:r w:rsidR="00994A76">
          <w:t xml:space="preserve"> (focusing just on the sample preparation, not the PAS beams)</w:t>
        </w:r>
      </w:ins>
    </w:p>
    <w:p w:rsidR="0047541E" w:rsidDel="002865D5" w:rsidRDefault="0047541E">
      <w:pPr>
        <w:pStyle w:val="ListParagraph"/>
        <w:numPr>
          <w:ilvl w:val="2"/>
          <w:numId w:val="1"/>
        </w:numPr>
        <w:rPr>
          <w:ins w:id="112" w:author="Jim Aman" w:date="2019-01-29T14:20:00Z"/>
          <w:del w:id="113" w:author="Thomas C. Killian" w:date="2019-01-29T20:57:00Z"/>
        </w:rPr>
        <w:pPrChange w:id="114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15" w:author="Jim Aman" w:date="2019-01-29T14:20:00Z">
        <w:del w:id="116" w:author="Thomas C. Killian" w:date="2019-01-29T20:57:00Z">
          <w:r w:rsidDel="002865D5">
            <w:delText>Zeeman</w:delText>
          </w:r>
        </w:del>
      </w:ins>
    </w:p>
    <w:p w:rsidR="0047541E" w:rsidRDefault="0047541E">
      <w:pPr>
        <w:pStyle w:val="ListParagraph"/>
        <w:numPr>
          <w:ilvl w:val="2"/>
          <w:numId w:val="1"/>
        </w:numPr>
        <w:rPr>
          <w:ins w:id="117" w:author="Jim Aman" w:date="2019-01-29T15:17:00Z"/>
        </w:rPr>
        <w:pPrChange w:id="118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19" w:author="Jim Aman" w:date="2019-01-29T14:20:00Z">
        <w:r>
          <w:t>Blue</w:t>
        </w:r>
      </w:ins>
    </w:p>
    <w:p w:rsidR="00C143D4" w:rsidRDefault="00C143D4">
      <w:pPr>
        <w:pStyle w:val="ListParagraph"/>
        <w:numPr>
          <w:ilvl w:val="3"/>
          <w:numId w:val="1"/>
        </w:numPr>
        <w:rPr>
          <w:ins w:id="120" w:author="Thomas C. Killian" w:date="2019-01-29T20:57:00Z"/>
        </w:rPr>
        <w:pPrChange w:id="121" w:author="Jim Aman" w:date="2019-01-29T15:17:00Z">
          <w:pPr>
            <w:pStyle w:val="ListParagraph"/>
            <w:numPr>
              <w:numId w:val="1"/>
            </w:numPr>
            <w:ind w:hanging="360"/>
          </w:pPr>
        </w:pPrChange>
      </w:pPr>
      <w:ins w:id="122" w:author="Jim Aman" w:date="2019-01-29T15:18:00Z">
        <w:r>
          <w:t>922 diagram and characteristic outputs along the table</w:t>
        </w:r>
      </w:ins>
    </w:p>
    <w:p w:rsidR="002865D5" w:rsidRDefault="002865D5">
      <w:pPr>
        <w:pStyle w:val="ListParagraph"/>
        <w:numPr>
          <w:ilvl w:val="4"/>
          <w:numId w:val="1"/>
        </w:numPr>
        <w:rPr>
          <w:ins w:id="123" w:author="Jim Aman" w:date="2019-01-29T15:19:00Z"/>
        </w:rPr>
        <w:pPrChange w:id="124" w:author="Thomas C. Killian" w:date="2019-01-29T20:57:00Z">
          <w:pPr>
            <w:pStyle w:val="ListParagraph"/>
            <w:numPr>
              <w:numId w:val="1"/>
            </w:numPr>
            <w:ind w:hanging="360"/>
          </w:pPr>
        </w:pPrChange>
      </w:pPr>
      <w:ins w:id="125" w:author="Thomas C. Killian" w:date="2019-01-29T20:57:00Z">
        <w:r>
          <w:t>MOT and Zeeman</w:t>
        </w:r>
      </w:ins>
    </w:p>
    <w:p w:rsidR="00C143D4" w:rsidRDefault="00C143D4">
      <w:pPr>
        <w:pStyle w:val="ListParagraph"/>
        <w:numPr>
          <w:ilvl w:val="3"/>
          <w:numId w:val="1"/>
        </w:numPr>
        <w:rPr>
          <w:ins w:id="126" w:author="Jim Aman" w:date="2019-01-29T15:19:00Z"/>
        </w:rPr>
        <w:pPrChange w:id="127" w:author="Jim Aman" w:date="2019-01-29T15:17:00Z">
          <w:pPr>
            <w:pStyle w:val="ListParagraph"/>
            <w:numPr>
              <w:numId w:val="1"/>
            </w:numPr>
            <w:ind w:hanging="360"/>
          </w:pPr>
        </w:pPrChange>
      </w:pPr>
      <w:ins w:id="128" w:author="Jim Aman" w:date="2019-01-29T15:19:00Z">
        <w:r>
          <w:t>Locking systems (specifically addition of slow lock, code for slow lock?)</w:t>
        </w:r>
      </w:ins>
    </w:p>
    <w:p w:rsidR="00C143D4" w:rsidRDefault="00C143D4">
      <w:pPr>
        <w:pStyle w:val="ListParagraph"/>
        <w:numPr>
          <w:ilvl w:val="3"/>
          <w:numId w:val="1"/>
        </w:numPr>
        <w:rPr>
          <w:ins w:id="129" w:author="Jim Aman" w:date="2019-01-29T15:20:00Z"/>
        </w:rPr>
        <w:pPrChange w:id="130" w:author="Jim Aman" w:date="2019-01-29T15:17:00Z">
          <w:pPr>
            <w:pStyle w:val="ListParagraph"/>
            <w:numPr>
              <w:numId w:val="1"/>
            </w:numPr>
            <w:ind w:hanging="360"/>
          </w:pPr>
        </w:pPrChange>
      </w:pPr>
      <w:ins w:id="131" w:author="Jim Aman" w:date="2019-01-29T15:20:00Z">
        <w:r>
          <w:t xml:space="preserve">Frequency </w:t>
        </w:r>
        <w:proofErr w:type="spellStart"/>
        <w:r>
          <w:t>setpoints</w:t>
        </w:r>
        <w:proofErr w:type="spellEnd"/>
        <w:r>
          <w:t xml:space="preserve"> and ranges</w:t>
        </w:r>
      </w:ins>
    </w:p>
    <w:p w:rsidR="00DE1564" w:rsidRDefault="000D2A20">
      <w:pPr>
        <w:pStyle w:val="ListParagraph"/>
        <w:numPr>
          <w:ilvl w:val="3"/>
          <w:numId w:val="1"/>
        </w:numPr>
        <w:rPr>
          <w:ins w:id="132" w:author="Jim Aman" w:date="2019-01-29T14:20:00Z"/>
        </w:rPr>
        <w:pPrChange w:id="133" w:author="Jim Aman" w:date="2019-01-29T16:32:00Z">
          <w:pPr>
            <w:pStyle w:val="ListParagraph"/>
            <w:numPr>
              <w:numId w:val="1"/>
            </w:numPr>
            <w:ind w:hanging="360"/>
          </w:pPr>
        </w:pPrChange>
      </w:pPr>
      <w:ins w:id="134" w:author="Jim Aman" w:date="2019-01-29T15:30:00Z">
        <w:r>
          <w:t>BOP and alternative setup</w:t>
        </w:r>
      </w:ins>
    </w:p>
    <w:p w:rsidR="0047541E" w:rsidRDefault="0047541E">
      <w:pPr>
        <w:pStyle w:val="ListParagraph"/>
        <w:numPr>
          <w:ilvl w:val="2"/>
          <w:numId w:val="1"/>
        </w:numPr>
        <w:rPr>
          <w:ins w:id="135" w:author="Jim Aman" w:date="2019-01-29T14:37:00Z"/>
        </w:rPr>
        <w:pPrChange w:id="136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37" w:author="Jim Aman" w:date="2019-01-29T14:20:00Z">
        <w:r>
          <w:t>Red</w:t>
        </w:r>
      </w:ins>
    </w:p>
    <w:p w:rsidR="00684816" w:rsidDel="00684816" w:rsidRDefault="00684816">
      <w:pPr>
        <w:pStyle w:val="ListParagraph"/>
        <w:numPr>
          <w:ilvl w:val="3"/>
          <w:numId w:val="1"/>
        </w:numPr>
        <w:rPr>
          <w:del w:id="138" w:author="Jim Aman" w:date="2019-01-29T14:37:00Z"/>
          <w:moveTo w:id="139" w:author="Jim Aman" w:date="2019-01-29T14:37:00Z"/>
        </w:rPr>
        <w:pPrChange w:id="140" w:author="Jim Aman" w:date="2019-01-29T14:3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moveToRangeStart w:id="141" w:author="Jim Aman" w:date="2019-01-29T14:37:00Z" w:name="move536535992"/>
      <w:moveTo w:id="142" w:author="Jim Aman" w:date="2019-01-29T14:37:00Z">
        <w:r>
          <w:t xml:space="preserve">Diagram from master to atoms – (think of future student trying to figure out how to trap 88 vs 86, </w:t>
        </w:r>
        <w:proofErr w:type="spellStart"/>
        <w:r>
          <w:t>etc</w:t>
        </w:r>
        <w:proofErr w:type="spellEnd"/>
        <w:r>
          <w:t>)</w:t>
        </w:r>
      </w:moveTo>
    </w:p>
    <w:moveToRangeEnd w:id="141"/>
    <w:p w:rsidR="00684816" w:rsidRDefault="00684816">
      <w:pPr>
        <w:pStyle w:val="ListParagraph"/>
        <w:numPr>
          <w:ilvl w:val="3"/>
          <w:numId w:val="1"/>
        </w:numPr>
        <w:rPr>
          <w:ins w:id="143" w:author="Jim Aman" w:date="2019-01-29T14:20:00Z"/>
        </w:rPr>
        <w:pPrChange w:id="144" w:author="Jim Aman" w:date="2019-01-29T14:37:00Z">
          <w:pPr>
            <w:pStyle w:val="ListParagraph"/>
            <w:numPr>
              <w:numId w:val="1"/>
            </w:numPr>
            <w:ind w:hanging="360"/>
          </w:pPr>
        </w:pPrChange>
      </w:pPr>
    </w:p>
    <w:p w:rsidR="0047541E" w:rsidRDefault="0047541E">
      <w:pPr>
        <w:pStyle w:val="ListParagraph"/>
        <w:numPr>
          <w:ilvl w:val="3"/>
          <w:numId w:val="1"/>
        </w:numPr>
        <w:rPr>
          <w:ins w:id="145" w:author="Jim Aman" w:date="2019-01-29T14:21:00Z"/>
        </w:rPr>
        <w:pPrChange w:id="146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47" w:author="Jim Aman" w:date="2019-01-29T14:20:00Z">
        <w:r>
          <w:t>Boson</w:t>
        </w:r>
      </w:ins>
      <w:ins w:id="148" w:author="Jim Aman" w:date="2019-01-29T14:21:00Z">
        <w:r>
          <w:t xml:space="preserve"> </w:t>
        </w:r>
      </w:ins>
      <w:ins w:id="149" w:author="Jim Aman" w:date="2019-01-29T14:37:00Z">
        <w:r w:rsidR="00684816">
          <w:t>diagram and usage</w:t>
        </w:r>
      </w:ins>
    </w:p>
    <w:p w:rsidR="0047541E" w:rsidRDefault="0047541E">
      <w:pPr>
        <w:pStyle w:val="ListParagraph"/>
        <w:numPr>
          <w:ilvl w:val="4"/>
          <w:numId w:val="1"/>
        </w:numPr>
        <w:rPr>
          <w:ins w:id="150" w:author="Jim Aman" w:date="2019-01-29T14:21:00Z"/>
        </w:rPr>
        <w:pPrChange w:id="151" w:author="Jim Aman" w:date="2019-01-29T14:21:00Z">
          <w:pPr>
            <w:pStyle w:val="ListParagraph"/>
            <w:numPr>
              <w:numId w:val="1"/>
            </w:numPr>
            <w:ind w:hanging="360"/>
          </w:pPr>
        </w:pPrChange>
      </w:pPr>
      <w:ins w:id="152" w:author="Jim Aman" w:date="2019-01-29T14:21:00Z">
        <w:r>
          <w:t>Trapping</w:t>
        </w:r>
      </w:ins>
    </w:p>
    <w:p w:rsidR="0047541E" w:rsidRDefault="0047541E">
      <w:pPr>
        <w:pStyle w:val="ListParagraph"/>
        <w:numPr>
          <w:ilvl w:val="4"/>
          <w:numId w:val="1"/>
        </w:numPr>
        <w:rPr>
          <w:ins w:id="153" w:author="Jim Aman" w:date="2019-01-29T14:20:00Z"/>
        </w:rPr>
        <w:pPrChange w:id="154" w:author="Jim Aman" w:date="2019-01-29T14:21:00Z">
          <w:pPr>
            <w:pStyle w:val="ListParagraph"/>
            <w:numPr>
              <w:numId w:val="1"/>
            </w:numPr>
            <w:ind w:hanging="360"/>
          </w:pPr>
        </w:pPrChange>
      </w:pPr>
      <w:ins w:id="155" w:author="Jim Aman" w:date="2019-01-29T14:21:00Z">
        <w:r>
          <w:t>spectroscopy</w:t>
        </w:r>
      </w:ins>
    </w:p>
    <w:p w:rsidR="0047541E" w:rsidRDefault="0047541E">
      <w:pPr>
        <w:pStyle w:val="ListParagraph"/>
        <w:numPr>
          <w:ilvl w:val="3"/>
          <w:numId w:val="1"/>
        </w:numPr>
        <w:rPr>
          <w:ins w:id="156" w:author="Jim Aman" w:date="2019-01-29T14:21:00Z"/>
        </w:rPr>
        <w:pPrChange w:id="157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  <w:ins w:id="158" w:author="Jim Aman" w:date="2019-01-29T14:20:00Z">
        <w:r>
          <w:t>Fermion</w:t>
        </w:r>
      </w:ins>
      <w:ins w:id="159" w:author="Jim Aman" w:date="2019-01-29T14:21:00Z">
        <w:r>
          <w:t xml:space="preserve"> </w:t>
        </w:r>
      </w:ins>
      <w:ins w:id="160" w:author="Jim Aman" w:date="2019-01-29T14:37:00Z">
        <w:r w:rsidR="00684816">
          <w:t>diagram and usage</w:t>
        </w:r>
      </w:ins>
    </w:p>
    <w:p w:rsidR="0047541E" w:rsidRDefault="0047541E">
      <w:pPr>
        <w:pStyle w:val="ListParagraph"/>
        <w:numPr>
          <w:ilvl w:val="4"/>
          <w:numId w:val="1"/>
        </w:numPr>
        <w:rPr>
          <w:ins w:id="161" w:author="Jim Aman" w:date="2019-01-29T14:21:00Z"/>
        </w:rPr>
        <w:pPrChange w:id="162" w:author="Jim Aman" w:date="2019-01-29T14:21:00Z">
          <w:pPr>
            <w:pStyle w:val="ListParagraph"/>
            <w:numPr>
              <w:numId w:val="1"/>
            </w:numPr>
            <w:ind w:hanging="360"/>
          </w:pPr>
        </w:pPrChange>
      </w:pPr>
      <w:ins w:id="163" w:author="Jim Aman" w:date="2019-01-29T14:21:00Z">
        <w:r>
          <w:t>Trapping</w:t>
        </w:r>
      </w:ins>
    </w:p>
    <w:p w:rsidR="0047541E" w:rsidRDefault="0047541E">
      <w:pPr>
        <w:pStyle w:val="ListParagraph"/>
        <w:numPr>
          <w:ilvl w:val="4"/>
          <w:numId w:val="1"/>
        </w:numPr>
        <w:rPr>
          <w:ins w:id="164" w:author="Jim Aman" w:date="2019-01-30T10:31:00Z"/>
        </w:rPr>
        <w:pPrChange w:id="165" w:author="Jim Aman" w:date="2019-01-29T14:21:00Z">
          <w:pPr>
            <w:pStyle w:val="ListParagraph"/>
            <w:numPr>
              <w:numId w:val="1"/>
            </w:numPr>
            <w:ind w:hanging="360"/>
          </w:pPr>
        </w:pPrChange>
      </w:pPr>
      <w:ins w:id="166" w:author="Jim Aman" w:date="2019-01-29T14:21:00Z">
        <w:r>
          <w:t>Spectroscopy</w:t>
        </w:r>
      </w:ins>
    </w:p>
    <w:p w:rsidR="008E52A5" w:rsidRDefault="008E52A5" w:rsidP="008E52A5">
      <w:pPr>
        <w:pStyle w:val="ListParagraph"/>
        <w:numPr>
          <w:ilvl w:val="2"/>
          <w:numId w:val="1"/>
        </w:numPr>
        <w:rPr>
          <w:ins w:id="167" w:author="Jim Aman" w:date="2019-01-30T10:31:00Z"/>
        </w:rPr>
      </w:pPr>
      <w:proofErr w:type="spellStart"/>
      <w:ins w:id="168" w:author="Jim Aman" w:date="2019-01-30T10:31:00Z">
        <w:r>
          <w:t>Repumper</w:t>
        </w:r>
        <w:proofErr w:type="spellEnd"/>
      </w:ins>
    </w:p>
    <w:p w:rsidR="008E52A5" w:rsidRDefault="008E52A5" w:rsidP="008E52A5">
      <w:pPr>
        <w:pStyle w:val="ListParagraph"/>
        <w:numPr>
          <w:ilvl w:val="2"/>
          <w:numId w:val="1"/>
        </w:numPr>
        <w:rPr>
          <w:ins w:id="169" w:author="Jim Aman" w:date="2019-01-29T15:11:00Z"/>
        </w:rPr>
        <w:pPrChange w:id="170" w:author="Jim Aman" w:date="2019-01-30T10:31:00Z">
          <w:pPr>
            <w:pStyle w:val="ListParagraph"/>
            <w:numPr>
              <w:numId w:val="1"/>
            </w:numPr>
            <w:ind w:hanging="360"/>
          </w:pPr>
        </w:pPrChange>
      </w:pPr>
    </w:p>
    <w:p w:rsidR="0047541E" w:rsidRDefault="00954195">
      <w:pPr>
        <w:pStyle w:val="ListParagraph"/>
        <w:numPr>
          <w:ilvl w:val="2"/>
          <w:numId w:val="1"/>
        </w:numPr>
        <w:rPr>
          <w:ins w:id="171" w:author="Jim Aman" w:date="2019-01-29T14:34:00Z"/>
        </w:rPr>
        <w:pPrChange w:id="172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173" w:author="Thomas C. Killian" w:date="2019-01-29T20:58:00Z">
        <w:del w:id="174" w:author="Jim Aman" w:date="2019-01-30T10:31:00Z">
          <w:r w:rsidDel="008E52A5">
            <w:delText xml:space="preserve"> Probably not</w:delText>
          </w:r>
        </w:del>
        <w:del w:id="175" w:author="Jim Aman" w:date="2019-01-30T10:30:00Z">
          <w:r w:rsidDel="008E52A5">
            <w:delText xml:space="preserve"> Probably not</w:delText>
          </w:r>
        </w:del>
      </w:ins>
      <w:ins w:id="176" w:author="Jim Aman" w:date="2019-01-29T14:30:00Z">
        <w:r w:rsidR="0009425A">
          <w:t>Green</w:t>
        </w:r>
      </w:ins>
      <w:ins w:id="177" w:author="Thomas C. Killian" w:date="2019-01-29T20:52:00Z">
        <w:r w:rsidR="00791689">
          <w:t xml:space="preserve"> </w:t>
        </w:r>
      </w:ins>
      <w:ins w:id="178" w:author="Thomas C. Killian" w:date="2019-01-29T20:53:00Z">
        <w:r w:rsidR="00791689">
          <w:t>(put this entirely in its own chapter)</w:t>
        </w:r>
      </w:ins>
    </w:p>
    <w:p w:rsidR="00684816" w:rsidRDefault="00684816">
      <w:pPr>
        <w:pStyle w:val="ListParagraph"/>
        <w:numPr>
          <w:ilvl w:val="3"/>
          <w:numId w:val="1"/>
        </w:numPr>
        <w:rPr>
          <w:ins w:id="179" w:author="Jim Aman" w:date="2019-01-29T14:48:00Z"/>
        </w:rPr>
        <w:pPrChange w:id="180" w:author="Jim Aman" w:date="2019-01-29T14:34:00Z">
          <w:pPr>
            <w:pStyle w:val="ListParagraph"/>
            <w:numPr>
              <w:numId w:val="1"/>
            </w:numPr>
            <w:ind w:hanging="360"/>
          </w:pPr>
        </w:pPrChange>
      </w:pPr>
      <w:ins w:id="181" w:author="Jim Aman" w:date="2019-01-29T14:34:00Z">
        <w:r>
          <w:t>Should I put all the lattice characterization here?</w:t>
        </w:r>
      </w:ins>
    </w:p>
    <w:p w:rsidR="0084605E" w:rsidRDefault="0084605E">
      <w:pPr>
        <w:pStyle w:val="ListParagraph"/>
        <w:numPr>
          <w:ilvl w:val="3"/>
          <w:numId w:val="1"/>
        </w:numPr>
        <w:rPr>
          <w:ins w:id="182" w:author="Jim Aman" w:date="2019-01-29T14:48:00Z"/>
        </w:rPr>
        <w:pPrChange w:id="183" w:author="Jim Aman" w:date="2019-01-29T14:34:00Z">
          <w:pPr>
            <w:pStyle w:val="ListParagraph"/>
            <w:numPr>
              <w:numId w:val="1"/>
            </w:numPr>
            <w:ind w:hanging="360"/>
          </w:pPr>
        </w:pPrChange>
      </w:pPr>
      <w:ins w:id="184" w:author="Jim Aman" w:date="2019-01-29T14:48:00Z">
        <w:r>
          <w:t>Trap modeling program</w:t>
        </w:r>
      </w:ins>
    </w:p>
    <w:p w:rsidR="0084605E" w:rsidRDefault="0084605E">
      <w:pPr>
        <w:pStyle w:val="ListParagraph"/>
        <w:numPr>
          <w:ilvl w:val="4"/>
          <w:numId w:val="1"/>
        </w:numPr>
        <w:rPr>
          <w:ins w:id="185" w:author="Jim Aman" w:date="2019-01-29T14:30:00Z"/>
        </w:rPr>
        <w:pPrChange w:id="186" w:author="Jim Aman" w:date="2019-01-29T14:48:00Z">
          <w:pPr>
            <w:pStyle w:val="ListParagraph"/>
            <w:numPr>
              <w:numId w:val="1"/>
            </w:numPr>
            <w:ind w:hanging="360"/>
          </w:pPr>
        </w:pPrChange>
      </w:pPr>
      <w:ins w:id="187" w:author="Jim Aman" w:date="2019-01-29T14:48:00Z">
        <w:r>
          <w:t>Comparison between theory and experiment</w:t>
        </w:r>
      </w:ins>
    </w:p>
    <w:p w:rsidR="0009425A" w:rsidRDefault="0009425A">
      <w:pPr>
        <w:pStyle w:val="ListParagraph"/>
        <w:numPr>
          <w:ilvl w:val="2"/>
          <w:numId w:val="1"/>
        </w:numPr>
        <w:rPr>
          <w:ins w:id="188" w:author="Jim Aman" w:date="2019-01-29T14:31:00Z"/>
        </w:rPr>
        <w:pPrChange w:id="189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190" w:author="Jim Aman" w:date="2019-01-29T14:30:00Z">
        <w:r>
          <w:t>Infra-red</w:t>
        </w:r>
      </w:ins>
    </w:p>
    <w:p w:rsidR="0009425A" w:rsidDel="008E52A5" w:rsidRDefault="0009425A">
      <w:pPr>
        <w:pStyle w:val="ListParagraph"/>
        <w:numPr>
          <w:ilvl w:val="2"/>
          <w:numId w:val="1"/>
        </w:numPr>
        <w:rPr>
          <w:ins w:id="191" w:author="Thomas C. Killian" w:date="2019-01-29T21:18:00Z"/>
          <w:del w:id="192" w:author="Jim Aman" w:date="2019-01-30T10:31:00Z"/>
        </w:rPr>
        <w:pPrChange w:id="193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</w:p>
    <w:p w:rsidR="00DD6EE5" w:rsidRDefault="00DD6EE5">
      <w:pPr>
        <w:pStyle w:val="ListParagraph"/>
        <w:numPr>
          <w:ilvl w:val="2"/>
          <w:numId w:val="1"/>
        </w:numPr>
        <w:rPr>
          <w:ins w:id="194" w:author="Jim Aman" w:date="2019-01-30T10:31:00Z"/>
        </w:rPr>
        <w:pPrChange w:id="195" w:author="Jim Aman" w:date="2019-01-29T14:22:00Z">
          <w:pPr>
            <w:pStyle w:val="ListParagraph"/>
            <w:numPr>
              <w:numId w:val="1"/>
            </w:numPr>
            <w:ind w:hanging="360"/>
          </w:pPr>
        </w:pPrChange>
      </w:pPr>
      <w:ins w:id="196" w:author="Thomas C. Killian" w:date="2019-01-29T21:18:00Z">
        <w:r>
          <w:t>Absorption imaging system</w:t>
        </w:r>
      </w:ins>
    </w:p>
    <w:p w:rsidR="008E52A5" w:rsidRDefault="008E52A5" w:rsidP="008E52A5">
      <w:pPr>
        <w:pStyle w:val="ListParagraph"/>
        <w:numPr>
          <w:ilvl w:val="3"/>
          <w:numId w:val="1"/>
        </w:numPr>
        <w:rPr>
          <w:ins w:id="197" w:author="Jim Aman" w:date="2019-01-30T10:31:00Z"/>
        </w:rPr>
        <w:pPrChange w:id="198" w:author="Jim Aman" w:date="2019-01-30T10:31:00Z">
          <w:pPr>
            <w:pStyle w:val="ListParagraph"/>
            <w:numPr>
              <w:numId w:val="1"/>
            </w:numPr>
            <w:ind w:hanging="360"/>
          </w:pPr>
        </w:pPrChange>
      </w:pPr>
      <w:ins w:id="199" w:author="Jim Aman" w:date="2019-01-30T10:31:00Z">
        <w:r>
          <w:t>Overview</w:t>
        </w:r>
      </w:ins>
    </w:p>
    <w:p w:rsidR="008E52A5" w:rsidRDefault="008E52A5" w:rsidP="008E52A5">
      <w:pPr>
        <w:pStyle w:val="ListParagraph"/>
        <w:numPr>
          <w:ilvl w:val="3"/>
          <w:numId w:val="1"/>
        </w:numPr>
        <w:rPr>
          <w:ins w:id="200" w:author="Jim Aman" w:date="2019-01-30T10:32:00Z"/>
        </w:rPr>
        <w:pPrChange w:id="201" w:author="Jim Aman" w:date="2019-01-30T10:31:00Z">
          <w:pPr>
            <w:pStyle w:val="ListParagraph"/>
            <w:numPr>
              <w:numId w:val="1"/>
            </w:numPr>
            <w:ind w:hanging="360"/>
          </w:pPr>
        </w:pPrChange>
      </w:pPr>
      <w:ins w:id="202" w:author="Jim Aman" w:date="2019-01-30T10:32:00Z">
        <w:r>
          <w:lastRenderedPageBreak/>
          <w:t xml:space="preserve">Link to </w:t>
        </w:r>
        <w:proofErr w:type="spellStart"/>
        <w:r>
          <w:t>imagefit</w:t>
        </w:r>
        <w:proofErr w:type="spellEnd"/>
        <w:r>
          <w:t xml:space="preserve"> appendix</w:t>
        </w:r>
      </w:ins>
    </w:p>
    <w:p w:rsidR="008E52A5" w:rsidRDefault="008E52A5" w:rsidP="00CD4152">
      <w:pPr>
        <w:pStyle w:val="ListParagraph"/>
        <w:numPr>
          <w:ilvl w:val="3"/>
          <w:numId w:val="1"/>
        </w:numPr>
        <w:rPr>
          <w:ins w:id="203" w:author="Thomas C. Killian" w:date="2019-01-29T20:56:00Z"/>
        </w:rPr>
        <w:pPrChange w:id="204" w:author="Jim Aman" w:date="2019-01-30T10:42:00Z">
          <w:pPr>
            <w:pStyle w:val="ListParagraph"/>
            <w:numPr>
              <w:numId w:val="1"/>
            </w:numPr>
            <w:ind w:hanging="360"/>
          </w:pPr>
        </w:pPrChange>
      </w:pPr>
      <w:ins w:id="205" w:author="Jim Aman" w:date="2019-01-30T10:32:00Z">
        <w:r>
          <w:t>Overview of PCA</w:t>
        </w:r>
      </w:ins>
    </w:p>
    <w:p w:rsidR="002865D5" w:rsidRDefault="002865D5" w:rsidP="002865D5">
      <w:pPr>
        <w:pStyle w:val="ListParagraph"/>
        <w:numPr>
          <w:ilvl w:val="1"/>
          <w:numId w:val="1"/>
        </w:numPr>
        <w:rPr>
          <w:moveTo w:id="206" w:author="Thomas C. Killian" w:date="2019-01-29T20:56:00Z"/>
        </w:rPr>
      </w:pPr>
      <w:moveToRangeStart w:id="207" w:author="Thomas C. Killian" w:date="2019-01-29T20:56:00Z" w:name="move536558701"/>
      <w:moveTo w:id="208" w:author="Thomas C. Killian" w:date="2019-01-29T20:56:00Z">
        <w:r>
          <w:t>Electronics</w:t>
        </w:r>
      </w:moveTo>
    </w:p>
    <w:p w:rsidR="002865D5" w:rsidDel="0060745E" w:rsidRDefault="002865D5" w:rsidP="002865D5">
      <w:pPr>
        <w:pStyle w:val="ListParagraph"/>
        <w:numPr>
          <w:ilvl w:val="2"/>
          <w:numId w:val="1"/>
        </w:numPr>
        <w:rPr>
          <w:del w:id="209" w:author="Thomas C. Killian" w:date="2019-01-29T20:59:00Z"/>
          <w:moveTo w:id="210" w:author="Thomas C. Killian" w:date="2019-01-29T20:56:00Z"/>
        </w:rPr>
      </w:pPr>
      <w:moveTo w:id="211" w:author="Thomas C. Killian" w:date="2019-01-29T20:56:00Z">
        <w:del w:id="212" w:author="Thomas C. Killian" w:date="2019-01-29T20:59:00Z">
          <w:r w:rsidDel="0060745E">
            <w:delText>Unintegrated systems</w:delText>
          </w:r>
        </w:del>
      </w:moveTo>
    </w:p>
    <w:p w:rsidR="002865D5" w:rsidDel="0060745E" w:rsidRDefault="002865D5" w:rsidP="002865D5">
      <w:pPr>
        <w:pStyle w:val="ListParagraph"/>
        <w:numPr>
          <w:ilvl w:val="3"/>
          <w:numId w:val="1"/>
        </w:numPr>
        <w:rPr>
          <w:del w:id="213" w:author="Thomas C. Killian" w:date="2019-01-29T20:59:00Z"/>
          <w:moveTo w:id="214" w:author="Thomas C. Killian" w:date="2019-01-29T20:56:00Z"/>
        </w:rPr>
      </w:pPr>
      <w:moveTo w:id="215" w:author="Thomas C. Killian" w:date="2019-01-29T20:56:00Z">
        <w:del w:id="216" w:author="Thomas C. Killian" w:date="2019-01-29T20:59:00Z">
          <w:r w:rsidDel="0060745E">
            <w:delText>Pico motor</w:delText>
          </w:r>
        </w:del>
      </w:moveTo>
    </w:p>
    <w:p w:rsidR="002865D5" w:rsidDel="0060745E" w:rsidRDefault="002865D5" w:rsidP="002865D5">
      <w:pPr>
        <w:pStyle w:val="ListParagraph"/>
        <w:numPr>
          <w:ilvl w:val="3"/>
          <w:numId w:val="1"/>
        </w:numPr>
        <w:rPr>
          <w:del w:id="217" w:author="Thomas C. Killian" w:date="2019-01-29T20:59:00Z"/>
          <w:moveTo w:id="218" w:author="Thomas C. Killian" w:date="2019-01-29T20:56:00Z"/>
        </w:rPr>
      </w:pPr>
      <w:moveTo w:id="219" w:author="Thomas C. Killian" w:date="2019-01-29T20:56:00Z">
        <w:del w:id="220" w:author="Thomas C. Killian" w:date="2019-01-29T20:59:00Z">
          <w:r w:rsidDel="0060745E">
            <w:delText>Movable mirror</w:delText>
          </w:r>
        </w:del>
      </w:moveTo>
    </w:p>
    <w:p w:rsidR="002865D5" w:rsidDel="0060745E" w:rsidRDefault="002865D5" w:rsidP="002865D5">
      <w:pPr>
        <w:pStyle w:val="ListParagraph"/>
        <w:numPr>
          <w:ilvl w:val="3"/>
          <w:numId w:val="1"/>
        </w:numPr>
        <w:rPr>
          <w:del w:id="221" w:author="Thomas C. Killian" w:date="2019-01-29T20:59:00Z"/>
          <w:moveTo w:id="222" w:author="Thomas C. Killian" w:date="2019-01-29T20:56:00Z"/>
        </w:rPr>
      </w:pPr>
      <w:moveTo w:id="223" w:author="Thomas C. Killian" w:date="2019-01-29T20:56:00Z">
        <w:del w:id="224" w:author="Thomas C. Killian" w:date="2019-01-29T20:59:00Z">
          <w:r w:rsidDel="0060745E">
            <w:delText>Fermion trap synth</w:delText>
          </w:r>
        </w:del>
      </w:moveTo>
    </w:p>
    <w:p w:rsidR="002865D5" w:rsidRDefault="002865D5">
      <w:pPr>
        <w:pStyle w:val="ListParagraph"/>
        <w:ind w:left="2880"/>
        <w:rPr>
          <w:moveTo w:id="225" w:author="Thomas C. Killian" w:date="2019-01-29T20:56:00Z"/>
        </w:rPr>
        <w:pPrChange w:id="226" w:author="Thomas C. Killian" w:date="2019-01-29T20:59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moveTo w:id="227" w:author="Thomas C. Killian" w:date="2019-01-29T20:56:00Z">
        <w:del w:id="228" w:author="Thomas C. Killian" w:date="2019-01-29T20:59:00Z">
          <w:r w:rsidDel="0060745E">
            <w:delText>AC zero crossing line trigger</w:delText>
          </w:r>
        </w:del>
      </w:moveTo>
    </w:p>
    <w:p w:rsidR="002865D5" w:rsidRDefault="002865D5" w:rsidP="002865D5">
      <w:pPr>
        <w:pStyle w:val="ListParagraph"/>
        <w:numPr>
          <w:ilvl w:val="2"/>
          <w:numId w:val="1"/>
        </w:numPr>
        <w:rPr>
          <w:moveTo w:id="229" w:author="Thomas C. Killian" w:date="2019-01-29T20:56:00Z"/>
        </w:rPr>
      </w:pPr>
      <w:moveTo w:id="230" w:author="Thomas C. Killian" w:date="2019-01-29T20:56:00Z">
        <w:r>
          <w:t>Computer Control system</w:t>
        </w:r>
      </w:moveTo>
    </w:p>
    <w:p w:rsidR="002865D5" w:rsidRDefault="002865D5" w:rsidP="002865D5">
      <w:pPr>
        <w:pStyle w:val="ListParagraph"/>
        <w:numPr>
          <w:ilvl w:val="3"/>
          <w:numId w:val="1"/>
        </w:numPr>
        <w:rPr>
          <w:moveTo w:id="231" w:author="Thomas C. Killian" w:date="2019-01-29T20:56:00Z"/>
        </w:rPr>
      </w:pPr>
      <w:proofErr w:type="spellStart"/>
      <w:moveTo w:id="232" w:author="Thomas C. Killian" w:date="2019-01-29T20:56:00Z">
        <w:r>
          <w:t>Labview</w:t>
        </w:r>
        <w:proofErr w:type="spellEnd"/>
        <w:r>
          <w:t xml:space="preserve"> program</w:t>
        </w:r>
      </w:moveTo>
    </w:p>
    <w:p w:rsidR="002865D5" w:rsidRDefault="002865D5" w:rsidP="002865D5">
      <w:pPr>
        <w:pStyle w:val="ListParagraph"/>
        <w:numPr>
          <w:ilvl w:val="4"/>
          <w:numId w:val="1"/>
        </w:numPr>
        <w:rPr>
          <w:moveTo w:id="233" w:author="Thomas C. Killian" w:date="2019-01-29T20:56:00Z"/>
        </w:rPr>
      </w:pPr>
      <w:moveTo w:id="234" w:author="Thomas C. Killian" w:date="2019-01-29T20:56:00Z">
        <w:r>
          <w:t>Special use case for peripheral systems (</w:t>
        </w:r>
        <w:proofErr w:type="spellStart"/>
        <w:r>
          <w:t>pulseblasters</w:t>
        </w:r>
        <w:proofErr w:type="spellEnd"/>
        <w:r>
          <w:t xml:space="preserve">, synths, </w:t>
        </w:r>
        <w:proofErr w:type="spellStart"/>
        <w:r>
          <w:t>etc</w:t>
        </w:r>
        <w:proofErr w:type="spellEnd"/>
        <w:r>
          <w:t>)</w:t>
        </w:r>
      </w:moveTo>
    </w:p>
    <w:p w:rsidR="002865D5" w:rsidRDefault="002865D5" w:rsidP="002865D5">
      <w:pPr>
        <w:pStyle w:val="ListParagraph"/>
        <w:numPr>
          <w:ilvl w:val="3"/>
          <w:numId w:val="1"/>
        </w:numPr>
        <w:rPr>
          <w:ins w:id="235" w:author="Thomas C. Killian" w:date="2019-01-29T20:59:00Z"/>
        </w:rPr>
      </w:pPr>
      <w:moveTo w:id="236" w:author="Thomas C. Killian" w:date="2019-01-29T20:56:00Z">
        <w:r>
          <w:t>FPGA board and program</w:t>
        </w:r>
      </w:moveTo>
    </w:p>
    <w:p w:rsidR="0060745E" w:rsidRDefault="0060745E" w:rsidP="0060745E">
      <w:pPr>
        <w:pStyle w:val="ListParagraph"/>
        <w:numPr>
          <w:ilvl w:val="2"/>
          <w:numId w:val="1"/>
        </w:numPr>
        <w:rPr>
          <w:ins w:id="237" w:author="Thomas C. Killian" w:date="2019-01-29T20:59:00Z"/>
        </w:rPr>
      </w:pPr>
      <w:ins w:id="238" w:author="Thomas C. Killian" w:date="2019-01-29T20:59:00Z">
        <w:r>
          <w:t>Unintegrated systems</w:t>
        </w:r>
      </w:ins>
    </w:p>
    <w:p w:rsidR="0060745E" w:rsidRDefault="0060745E" w:rsidP="0060745E">
      <w:pPr>
        <w:pStyle w:val="ListParagraph"/>
        <w:numPr>
          <w:ilvl w:val="3"/>
          <w:numId w:val="1"/>
        </w:numPr>
        <w:rPr>
          <w:ins w:id="239" w:author="Thomas C. Killian" w:date="2019-01-29T20:59:00Z"/>
        </w:rPr>
      </w:pPr>
      <w:ins w:id="240" w:author="Thomas C. Killian" w:date="2019-01-29T20:59:00Z">
        <w:r>
          <w:t>Pico motor</w:t>
        </w:r>
      </w:ins>
    </w:p>
    <w:p w:rsidR="0060745E" w:rsidRDefault="0060745E" w:rsidP="0060745E">
      <w:pPr>
        <w:pStyle w:val="ListParagraph"/>
        <w:numPr>
          <w:ilvl w:val="3"/>
          <w:numId w:val="1"/>
        </w:numPr>
        <w:rPr>
          <w:ins w:id="241" w:author="Thomas C. Killian" w:date="2019-01-29T20:59:00Z"/>
        </w:rPr>
      </w:pPr>
      <w:ins w:id="242" w:author="Thomas C. Killian" w:date="2019-01-29T20:59:00Z">
        <w:r>
          <w:t>Movable mirror</w:t>
        </w:r>
      </w:ins>
    </w:p>
    <w:p w:rsidR="0060745E" w:rsidRDefault="0060745E" w:rsidP="0060745E">
      <w:pPr>
        <w:pStyle w:val="ListParagraph"/>
        <w:numPr>
          <w:ilvl w:val="3"/>
          <w:numId w:val="1"/>
        </w:numPr>
        <w:rPr>
          <w:ins w:id="243" w:author="Thomas C. Killian" w:date="2019-01-29T20:59:00Z"/>
        </w:rPr>
      </w:pPr>
      <w:ins w:id="244" w:author="Thomas C. Killian" w:date="2019-01-29T20:59:00Z">
        <w:r>
          <w:t>Fermion trap synth</w:t>
        </w:r>
      </w:ins>
    </w:p>
    <w:p w:rsidR="0060745E" w:rsidRDefault="0060745E">
      <w:pPr>
        <w:pStyle w:val="ListParagraph"/>
        <w:numPr>
          <w:ilvl w:val="2"/>
          <w:numId w:val="1"/>
        </w:numPr>
        <w:rPr>
          <w:moveTo w:id="245" w:author="Thomas C. Killian" w:date="2019-01-29T20:56:00Z"/>
        </w:rPr>
        <w:pPrChange w:id="246" w:author="Thomas C. Killian" w:date="2019-01-29T20:59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247" w:author="Thomas C. Killian" w:date="2019-01-29T20:59:00Z">
        <w:r>
          <w:t>AC zero crossing line trigger</w:t>
        </w:r>
      </w:ins>
    </w:p>
    <w:moveToRangeEnd w:id="207"/>
    <w:p w:rsidR="00BD4C0D" w:rsidRDefault="00BD4C0D">
      <w:pPr>
        <w:pStyle w:val="ListParagraph"/>
        <w:numPr>
          <w:ilvl w:val="1"/>
          <w:numId w:val="1"/>
        </w:numPr>
        <w:rPr>
          <w:ins w:id="248" w:author="Thomas C. Killian" w:date="2019-01-29T21:00:00Z"/>
        </w:rPr>
        <w:pPrChange w:id="249" w:author="Thomas C. Killian" w:date="2019-01-29T20:56:00Z">
          <w:pPr>
            <w:pStyle w:val="ListParagraph"/>
            <w:numPr>
              <w:numId w:val="1"/>
            </w:numPr>
            <w:ind w:hanging="360"/>
          </w:pPr>
        </w:pPrChange>
      </w:pPr>
      <w:ins w:id="250" w:author="Thomas C. Killian" w:date="2019-01-29T21:00:00Z">
        <w:r>
          <w:t>Typical trapping sequence</w:t>
        </w:r>
      </w:ins>
    </w:p>
    <w:p w:rsidR="002140EC" w:rsidRDefault="002140EC">
      <w:pPr>
        <w:pStyle w:val="ListParagraph"/>
        <w:numPr>
          <w:ilvl w:val="2"/>
          <w:numId w:val="1"/>
        </w:numPr>
        <w:rPr>
          <w:ins w:id="251" w:author="Thomas C. Killian" w:date="2019-01-29T21:01:00Z"/>
        </w:rPr>
        <w:pPrChange w:id="252" w:author="Thomas C. Killian" w:date="2019-01-29T21:00:00Z">
          <w:pPr>
            <w:pStyle w:val="ListParagraph"/>
            <w:numPr>
              <w:numId w:val="1"/>
            </w:numPr>
            <w:ind w:hanging="360"/>
          </w:pPr>
        </w:pPrChange>
      </w:pPr>
      <w:ins w:id="253" w:author="Thomas C. Killian" w:date="2019-01-29T21:01:00Z">
        <w:r>
          <w:t>Timing diagram</w:t>
        </w:r>
      </w:ins>
    </w:p>
    <w:p w:rsidR="002865D5" w:rsidRDefault="00BD4C0D">
      <w:pPr>
        <w:pStyle w:val="ListParagraph"/>
        <w:numPr>
          <w:ilvl w:val="2"/>
          <w:numId w:val="1"/>
        </w:numPr>
        <w:rPr>
          <w:ins w:id="254" w:author="Jim Aman" w:date="2019-01-29T14:30:00Z"/>
        </w:rPr>
        <w:pPrChange w:id="255" w:author="Thomas C. Killian" w:date="2019-01-29T21:00:00Z">
          <w:pPr>
            <w:pStyle w:val="ListParagraph"/>
            <w:numPr>
              <w:numId w:val="1"/>
            </w:numPr>
            <w:ind w:hanging="360"/>
          </w:pPr>
        </w:pPrChange>
      </w:pPr>
      <w:ins w:id="256" w:author="Thomas C. Killian" w:date="2019-01-29T21:00:00Z">
        <w:r>
          <w:t>Typical results for atom trapping at different points in the sequence for different isotopes</w:t>
        </w:r>
      </w:ins>
    </w:p>
    <w:p w:rsidR="0047541E" w:rsidDel="0047541E" w:rsidRDefault="0047541E">
      <w:pPr>
        <w:pStyle w:val="ListParagraph"/>
        <w:numPr>
          <w:ilvl w:val="3"/>
          <w:numId w:val="1"/>
        </w:numPr>
        <w:rPr>
          <w:del w:id="257" w:author="Jim Aman" w:date="2019-01-29T14:21:00Z"/>
        </w:rPr>
        <w:pPrChange w:id="258" w:author="Jim Aman" w:date="2019-01-29T14:20:00Z">
          <w:pPr>
            <w:pStyle w:val="ListParagraph"/>
            <w:numPr>
              <w:numId w:val="1"/>
            </w:numPr>
            <w:ind w:hanging="360"/>
          </w:pPr>
        </w:pPrChange>
      </w:pPr>
    </w:p>
    <w:p w:rsidR="0047541E" w:rsidDel="00684816" w:rsidRDefault="0047541E" w:rsidP="00753F8A">
      <w:pPr>
        <w:pStyle w:val="ListParagraph"/>
        <w:numPr>
          <w:ilvl w:val="0"/>
          <w:numId w:val="1"/>
        </w:numPr>
        <w:rPr>
          <w:del w:id="259" w:author="Jim Aman" w:date="2019-01-29T14:38:00Z"/>
        </w:rPr>
      </w:pPr>
    </w:p>
    <w:p w:rsidR="00771BFB" w:rsidDel="00684816" w:rsidRDefault="00771BFB" w:rsidP="00753F8A">
      <w:pPr>
        <w:pStyle w:val="ListParagraph"/>
        <w:numPr>
          <w:ilvl w:val="1"/>
          <w:numId w:val="1"/>
        </w:numPr>
        <w:rPr>
          <w:del w:id="260" w:author="Jim Aman" w:date="2019-01-29T14:38:00Z"/>
        </w:rPr>
      </w:pPr>
      <w:del w:id="261" w:author="Jim Aman" w:date="2019-01-29T14:38:00Z">
        <w:r w:rsidDel="00684816">
          <w:delText>Overview of trappin</w:delText>
        </w:r>
        <w:r w:rsidR="0047541E" w:rsidDel="00684816">
          <w:delText>g</w:delText>
        </w:r>
        <w:r w:rsidDel="00684816">
          <w:delText xml:space="preserve"> apparatus</w:delText>
        </w:r>
      </w:del>
    </w:p>
    <w:p w:rsidR="00771BFB" w:rsidDel="00684816" w:rsidRDefault="00771BFB" w:rsidP="00771BFB">
      <w:pPr>
        <w:pStyle w:val="ListParagraph"/>
        <w:numPr>
          <w:ilvl w:val="2"/>
          <w:numId w:val="1"/>
        </w:numPr>
        <w:rPr>
          <w:del w:id="262" w:author="Jim Aman" w:date="2019-01-29T14:38:00Z"/>
        </w:rPr>
      </w:pPr>
      <w:del w:id="263" w:author="Jim Aman" w:date="2019-01-29T14:38:00Z">
        <w:r w:rsidDel="00684816">
          <w:delText>Mention that two were  used</w:delText>
        </w:r>
      </w:del>
    </w:p>
    <w:p w:rsidR="00753F8A" w:rsidDel="00684816" w:rsidRDefault="00753F8A" w:rsidP="00753F8A">
      <w:pPr>
        <w:pStyle w:val="ListParagraph"/>
        <w:numPr>
          <w:ilvl w:val="1"/>
          <w:numId w:val="1"/>
        </w:numPr>
        <w:rPr>
          <w:del w:id="264" w:author="Jim Aman" w:date="2019-01-29T14:38:00Z"/>
        </w:rPr>
      </w:pPr>
      <w:del w:id="265" w:author="Jim Aman" w:date="2019-01-29T14:38:00Z">
        <w:r w:rsidDel="00684816">
          <w:delText>Red laser system</w:delText>
        </w:r>
      </w:del>
    </w:p>
    <w:p w:rsidR="00753F8A" w:rsidDel="00684816" w:rsidRDefault="00753F8A" w:rsidP="00753F8A">
      <w:pPr>
        <w:pStyle w:val="ListParagraph"/>
        <w:numPr>
          <w:ilvl w:val="2"/>
          <w:numId w:val="1"/>
        </w:numPr>
        <w:rPr>
          <w:moveFrom w:id="266" w:author="Jim Aman" w:date="2019-01-29T14:37:00Z"/>
        </w:rPr>
      </w:pPr>
      <w:moveFromRangeStart w:id="267" w:author="Jim Aman" w:date="2019-01-29T14:37:00Z" w:name="move536535992"/>
      <w:moveFrom w:id="268" w:author="Jim Aman" w:date="2019-01-29T14:37:00Z">
        <w:r w:rsidDel="00684816">
          <w:t>Diagram from master to atoms – (think of future student trying to figure out how to trap 88 vs 86, etc)</w:t>
        </w:r>
      </w:moveFrom>
    </w:p>
    <w:moveFromRangeEnd w:id="267"/>
    <w:p w:rsidR="00753F8A" w:rsidRDefault="00753F8A" w:rsidP="00753F8A">
      <w:pPr>
        <w:pStyle w:val="ListParagraph"/>
        <w:numPr>
          <w:ilvl w:val="0"/>
          <w:numId w:val="1"/>
        </w:numPr>
      </w:pPr>
      <w:r>
        <w:t>PAS Background</w:t>
      </w:r>
    </w:p>
    <w:p w:rsidR="0037797E" w:rsidRDefault="0037797E" w:rsidP="0037797E">
      <w:pPr>
        <w:pStyle w:val="ListParagraph"/>
        <w:numPr>
          <w:ilvl w:val="1"/>
          <w:numId w:val="1"/>
        </w:numPr>
      </w:pPr>
      <w:r>
        <w:t>Standard Theory</w:t>
      </w:r>
    </w:p>
    <w:p w:rsidR="0037797E" w:rsidRDefault="0037797E" w:rsidP="0037797E">
      <w:pPr>
        <w:pStyle w:val="ListParagraph"/>
        <w:numPr>
          <w:ilvl w:val="2"/>
          <w:numId w:val="1"/>
        </w:numPr>
      </w:pPr>
      <w:r>
        <w:t>B&amp;J (single and two-photon)</w:t>
      </w:r>
    </w:p>
    <w:p w:rsidR="0037797E" w:rsidRDefault="00C143D4" w:rsidP="0037797E">
      <w:pPr>
        <w:pStyle w:val="ListParagraph"/>
        <w:numPr>
          <w:ilvl w:val="2"/>
          <w:numId w:val="1"/>
        </w:numPr>
        <w:rPr>
          <w:ins w:id="269" w:author="Jim Aman" w:date="2019-01-29T15:13:00Z"/>
        </w:rPr>
      </w:pPr>
      <w:r>
        <w:t>L</w:t>
      </w:r>
      <w:r w:rsidR="0037797E">
        <w:t>imitations</w:t>
      </w:r>
    </w:p>
    <w:p w:rsidR="00C143D4" w:rsidRDefault="00C143D4">
      <w:pPr>
        <w:pStyle w:val="ListParagraph"/>
        <w:numPr>
          <w:ilvl w:val="1"/>
          <w:numId w:val="1"/>
        </w:numPr>
        <w:rPr>
          <w:ins w:id="270" w:author="Jim Aman" w:date="2019-01-29T15:14:00Z"/>
        </w:rPr>
        <w:pPrChange w:id="271" w:author="Jim Aman" w:date="2019-01-29T15:1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72" w:author="Jim Aman" w:date="2019-01-29T15:14:00Z">
        <w:r>
          <w:t>Halo molecules</w:t>
        </w:r>
      </w:ins>
      <w:ins w:id="273" w:author="Thomas C. Killian" w:date="2019-01-29T21:09:00Z">
        <w:r w:rsidR="00FE4723">
          <w:t xml:space="preserve"> (This may want to be in the motivation section)</w:t>
        </w:r>
      </w:ins>
    </w:p>
    <w:p w:rsidR="00C143D4" w:rsidRDefault="002C7390">
      <w:pPr>
        <w:pStyle w:val="ListParagraph"/>
        <w:numPr>
          <w:ilvl w:val="2"/>
          <w:numId w:val="1"/>
        </w:numPr>
        <w:rPr>
          <w:ins w:id="274" w:author="Jim Aman" w:date="2019-01-29T15:35:00Z"/>
        </w:rPr>
      </w:pPr>
      <w:ins w:id="275" w:author="Jim Aman" w:date="2019-01-29T15:35:00Z">
        <w:r>
          <w:t>Physical picture</w:t>
        </w:r>
      </w:ins>
    </w:p>
    <w:p w:rsidR="002C7390" w:rsidRDefault="002C7390">
      <w:pPr>
        <w:pStyle w:val="ListParagraph"/>
        <w:numPr>
          <w:ilvl w:val="2"/>
          <w:numId w:val="1"/>
        </w:numPr>
      </w:pPr>
      <w:ins w:id="276" w:author="Jim Aman" w:date="2019-01-29T15:35:00Z">
        <w:r>
          <w:t>Simple theory and slightly more advanced theory</w:t>
        </w:r>
      </w:ins>
    </w:p>
    <w:p w:rsidR="00C143D4" w:rsidRDefault="0037797E">
      <w:pPr>
        <w:pStyle w:val="ListParagraph"/>
        <w:numPr>
          <w:ilvl w:val="1"/>
          <w:numId w:val="1"/>
        </w:numPr>
        <w:rPr>
          <w:ins w:id="277" w:author="Jim Aman" w:date="2019-01-29T15:35:00Z"/>
        </w:rPr>
      </w:pPr>
      <w:r>
        <w:t>Experimental details</w:t>
      </w:r>
    </w:p>
    <w:p w:rsidR="002C7390" w:rsidRDefault="002C7390">
      <w:pPr>
        <w:pStyle w:val="ListParagraph"/>
        <w:numPr>
          <w:ilvl w:val="2"/>
          <w:numId w:val="1"/>
        </w:numPr>
        <w:rPr>
          <w:ins w:id="278" w:author="Thomas C. Killian" w:date="2019-01-29T21:11:00Z"/>
        </w:rPr>
        <w:pPrChange w:id="279" w:author="Jim Aman" w:date="2019-01-29T15:3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0" w:author="Jim Aman" w:date="2019-01-29T15:35:00Z">
        <w:r>
          <w:t xml:space="preserve">Schematic </w:t>
        </w:r>
      </w:ins>
      <w:ins w:id="281" w:author="Jim Aman" w:date="2019-01-29T15:36:00Z">
        <w:r>
          <w:t>of excitation</w:t>
        </w:r>
      </w:ins>
    </w:p>
    <w:p w:rsidR="00994A76" w:rsidRDefault="00994A76">
      <w:pPr>
        <w:pStyle w:val="ListParagraph"/>
        <w:numPr>
          <w:ilvl w:val="3"/>
          <w:numId w:val="1"/>
        </w:numPr>
        <w:rPr>
          <w:ins w:id="282" w:author="Thomas C. Killian" w:date="2019-01-29T21:11:00Z"/>
        </w:rPr>
        <w:pPrChange w:id="283" w:author="Thomas C. Killian" w:date="2019-01-29T21:1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4" w:author="Thomas C. Killian" w:date="2019-01-29T21:11:00Z">
        <w:r>
          <w:t>Optical setup for PAS beams</w:t>
        </w:r>
      </w:ins>
    </w:p>
    <w:p w:rsidR="00994A76" w:rsidRDefault="00994A76">
      <w:pPr>
        <w:pStyle w:val="ListParagraph"/>
        <w:numPr>
          <w:ilvl w:val="4"/>
          <w:numId w:val="1"/>
        </w:numPr>
        <w:rPr>
          <w:ins w:id="285" w:author="Thomas C. Killian" w:date="2019-01-29T21:14:00Z"/>
        </w:rPr>
        <w:pPrChange w:id="286" w:author="Thomas C. Killian" w:date="2019-01-29T2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7" w:author="Thomas C. Killian" w:date="2019-01-29T21:11:00Z">
        <w:r>
          <w:t>Dual frequency generation</w:t>
        </w:r>
      </w:ins>
    </w:p>
    <w:p w:rsidR="00C777B1" w:rsidRDefault="00C777B1">
      <w:pPr>
        <w:pStyle w:val="ListParagraph"/>
        <w:numPr>
          <w:ilvl w:val="4"/>
          <w:numId w:val="1"/>
        </w:numPr>
        <w:rPr>
          <w:ins w:id="288" w:author="Thomas C. Killian" w:date="2019-01-29T21:14:00Z"/>
        </w:rPr>
        <w:pPrChange w:id="289" w:author="Thomas C. Killian" w:date="2019-01-29T2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0" w:author="Thomas C. Killian" w:date="2019-01-29T21:14:00Z">
        <w:r>
          <w:t>Fiber</w:t>
        </w:r>
      </w:ins>
    </w:p>
    <w:p w:rsidR="00C777B1" w:rsidRDefault="00C777B1">
      <w:pPr>
        <w:pStyle w:val="ListParagraph"/>
        <w:numPr>
          <w:ilvl w:val="4"/>
          <w:numId w:val="1"/>
        </w:numPr>
        <w:rPr>
          <w:ins w:id="291" w:author="Thomas C. Killian" w:date="2019-01-29T21:14:00Z"/>
        </w:rPr>
        <w:pPrChange w:id="292" w:author="Thomas C. Killian" w:date="2019-01-29T2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3" w:author="Thomas C. Killian" w:date="2019-01-29T21:14:00Z">
        <w:r>
          <w:t>Photodiode monitor and power balance</w:t>
        </w:r>
      </w:ins>
    </w:p>
    <w:p w:rsidR="00271AEB" w:rsidRDefault="00271AEB">
      <w:pPr>
        <w:pStyle w:val="ListParagraph"/>
        <w:numPr>
          <w:ilvl w:val="4"/>
          <w:numId w:val="1"/>
        </w:numPr>
        <w:rPr>
          <w:ins w:id="294" w:author="Thomas C. Killian" w:date="2019-01-29T21:13:00Z"/>
        </w:rPr>
        <w:pPrChange w:id="295" w:author="Thomas C. Killian" w:date="2019-01-29T21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6" w:author="Thomas C. Killian" w:date="2019-01-29T21:14:00Z">
        <w:r>
          <w:t>Scan limitations</w:t>
        </w:r>
      </w:ins>
    </w:p>
    <w:p w:rsidR="00C777B1" w:rsidRDefault="00C777B1">
      <w:pPr>
        <w:pStyle w:val="ListParagraph"/>
        <w:numPr>
          <w:ilvl w:val="3"/>
          <w:numId w:val="1"/>
        </w:numPr>
        <w:rPr>
          <w:ins w:id="297" w:author="Jim Aman" w:date="2019-01-29T15:36:00Z"/>
        </w:rPr>
        <w:pPrChange w:id="298" w:author="Thomas C. Killian" w:date="2019-01-29T21:1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9" w:author="Thomas C. Killian" w:date="2019-01-29T21:13:00Z">
        <w:r>
          <w:t>Intensity calibration</w:t>
        </w:r>
      </w:ins>
    </w:p>
    <w:p w:rsidR="002C7390" w:rsidRDefault="002C7390" w:rsidP="00C24980">
      <w:pPr>
        <w:pStyle w:val="ListParagraph"/>
        <w:numPr>
          <w:ilvl w:val="2"/>
          <w:numId w:val="1"/>
        </w:numPr>
        <w:pPrChange w:id="300" w:author="Jim Aman" w:date="2019-01-30T11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01" w:author="Jim Aman" w:date="2019-01-29T15:36:00Z">
        <w:r>
          <w:t xml:space="preserve">Consideration of </w:t>
        </w:r>
      </w:ins>
      <w:ins w:id="302" w:author="Jim Aman" w:date="2019-01-29T15:37:00Z">
        <w:r>
          <w:t>signal</w:t>
        </w:r>
      </w:ins>
      <w:ins w:id="303" w:author="Jim Aman" w:date="2019-01-29T15:36:00Z">
        <w:r>
          <w:t xml:space="preserve"> contrast</w:t>
        </w:r>
      </w:ins>
      <w:bookmarkStart w:id="304" w:name="_GoBack"/>
      <w:bookmarkEnd w:id="304"/>
    </w:p>
    <w:p w:rsidR="00753F8A" w:rsidRDefault="0037797E" w:rsidP="00753F8A">
      <w:pPr>
        <w:pStyle w:val="ListParagraph"/>
        <w:numPr>
          <w:ilvl w:val="0"/>
          <w:numId w:val="1"/>
        </w:numPr>
      </w:pPr>
      <w:r>
        <w:t>Binding Energy of the Halo Molecule</w:t>
      </w:r>
    </w:p>
    <w:p w:rsidR="00771BFB" w:rsidRDefault="00771BFB" w:rsidP="00753F8A">
      <w:pPr>
        <w:pStyle w:val="ListParagraph"/>
        <w:numPr>
          <w:ilvl w:val="1"/>
          <w:numId w:val="1"/>
        </w:numPr>
      </w:pPr>
      <w:r>
        <w:t>Trap parameters</w:t>
      </w:r>
    </w:p>
    <w:p w:rsidR="00753F8A" w:rsidRDefault="00291019" w:rsidP="00753F8A">
      <w:pPr>
        <w:pStyle w:val="ListParagraph"/>
        <w:numPr>
          <w:ilvl w:val="1"/>
          <w:numId w:val="1"/>
        </w:numPr>
      </w:pPr>
      <w:r>
        <w:t>fitting function (messy integral)</w:t>
      </w:r>
    </w:p>
    <w:p w:rsidR="00291019" w:rsidRDefault="00291019" w:rsidP="00291019">
      <w:pPr>
        <w:pStyle w:val="ListParagraph"/>
        <w:numPr>
          <w:ilvl w:val="2"/>
          <w:numId w:val="1"/>
        </w:numPr>
      </w:pPr>
      <w:r>
        <w:t>model</w:t>
      </w:r>
    </w:p>
    <w:p w:rsidR="00291019" w:rsidRDefault="00291019" w:rsidP="00291019">
      <w:pPr>
        <w:pStyle w:val="ListParagraph"/>
        <w:numPr>
          <w:ilvl w:val="2"/>
          <w:numId w:val="1"/>
        </w:numPr>
        <w:rPr>
          <w:ins w:id="305" w:author="Jim Aman" w:date="2019-01-29T16:29:00Z"/>
        </w:rPr>
      </w:pPr>
      <w:r>
        <w:t>truncation effects</w:t>
      </w:r>
    </w:p>
    <w:p w:rsidR="00DE1564" w:rsidRDefault="00DE1564" w:rsidP="00291019">
      <w:pPr>
        <w:pStyle w:val="ListParagraph"/>
        <w:numPr>
          <w:ilvl w:val="2"/>
          <w:numId w:val="1"/>
        </w:numPr>
      </w:pPr>
      <w:proofErr w:type="gramStart"/>
      <w:ins w:id="306" w:author="Jim Aman" w:date="2019-01-29T16:29:00Z">
        <w:r>
          <w:t>where</w:t>
        </w:r>
        <w:proofErr w:type="gramEnd"/>
        <w:r>
          <w:t xml:space="preserve"> should density discussion come in?</w:t>
        </w:r>
      </w:ins>
    </w:p>
    <w:p w:rsidR="0047541E" w:rsidRDefault="00291019" w:rsidP="0047541E">
      <w:pPr>
        <w:pStyle w:val="ListParagraph"/>
        <w:numPr>
          <w:ilvl w:val="1"/>
          <w:numId w:val="1"/>
        </w:numPr>
        <w:rPr>
          <w:ins w:id="307" w:author="Jim Aman" w:date="2019-01-29T15:37:00Z"/>
        </w:rPr>
      </w:pPr>
      <w:r>
        <w:t>data and best analysis</w:t>
      </w:r>
    </w:p>
    <w:p w:rsidR="002C7390" w:rsidRDefault="002C7390" w:rsidP="0047541E">
      <w:pPr>
        <w:pStyle w:val="ListParagraph"/>
        <w:numPr>
          <w:ilvl w:val="1"/>
          <w:numId w:val="1"/>
        </w:numPr>
        <w:rPr>
          <w:ins w:id="308" w:author="Jim Aman" w:date="2019-01-29T15:37:00Z"/>
        </w:rPr>
      </w:pPr>
      <w:proofErr w:type="gramStart"/>
      <w:ins w:id="309" w:author="Jim Aman" w:date="2019-01-29T15:37:00Z">
        <w:r>
          <w:t>limitations</w:t>
        </w:r>
        <w:proofErr w:type="gramEnd"/>
        <w:r>
          <w:t xml:space="preserve"> to data?</w:t>
        </w:r>
      </w:ins>
    </w:p>
    <w:p w:rsidR="002C7390" w:rsidRDefault="002C7390">
      <w:pPr>
        <w:pStyle w:val="ListParagraph"/>
        <w:numPr>
          <w:ilvl w:val="2"/>
          <w:numId w:val="1"/>
        </w:numPr>
        <w:pPrChange w:id="310" w:author="Jim Aman" w:date="2019-01-29T15:3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11" w:author="Jim Aman" w:date="2019-01-29T15:37:00Z">
        <w:r>
          <w:t>Insufficient density determination due to oddities of trap geometry (include pictures of trap geometry?)</w:t>
        </w:r>
      </w:ins>
    </w:p>
    <w:p w:rsidR="00753F8A" w:rsidRDefault="00753F8A" w:rsidP="00753F8A">
      <w:pPr>
        <w:pStyle w:val="ListParagraph"/>
        <w:numPr>
          <w:ilvl w:val="1"/>
          <w:numId w:val="1"/>
        </w:numPr>
        <w:rPr>
          <w:ins w:id="312" w:author="Thomas C. Killian" w:date="2019-01-29T21:15:00Z"/>
        </w:rPr>
      </w:pPr>
      <w:r>
        <w:lastRenderedPageBreak/>
        <w:t>Alternative fitting method</w:t>
      </w:r>
      <w:r w:rsidR="00291019">
        <w:t xml:space="preserve"> (rising edge)</w:t>
      </w:r>
    </w:p>
    <w:p w:rsidR="00BA0695" w:rsidRDefault="00BA0695" w:rsidP="00753F8A">
      <w:pPr>
        <w:pStyle w:val="ListParagraph"/>
        <w:numPr>
          <w:ilvl w:val="1"/>
          <w:numId w:val="1"/>
        </w:numPr>
        <w:rPr>
          <w:ins w:id="313" w:author="Thomas C. Killian" w:date="2019-01-29T21:15:00Z"/>
        </w:rPr>
      </w:pPr>
      <w:ins w:id="314" w:author="Thomas C. Killian" w:date="2019-01-29T21:15:00Z">
        <w:r>
          <w:t>Shifts</w:t>
        </w:r>
      </w:ins>
    </w:p>
    <w:p w:rsidR="00BA0695" w:rsidRDefault="00BA0695">
      <w:pPr>
        <w:pStyle w:val="ListParagraph"/>
        <w:numPr>
          <w:ilvl w:val="2"/>
          <w:numId w:val="1"/>
        </w:numPr>
        <w:rPr>
          <w:ins w:id="315" w:author="Jim Aman" w:date="2019-01-30T11:34:00Z"/>
        </w:rPr>
        <w:pPrChange w:id="316" w:author="Thomas C. Killian" w:date="2019-01-29T21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17" w:author="Thomas C. Killian" w:date="2019-01-29T21:15:00Z">
        <w:r>
          <w:t>689 AC Stark</w:t>
        </w:r>
      </w:ins>
    </w:p>
    <w:p w:rsidR="00AD2721" w:rsidRDefault="00AD2721" w:rsidP="00AD2721">
      <w:pPr>
        <w:pStyle w:val="ListParagraph"/>
        <w:numPr>
          <w:ilvl w:val="3"/>
          <w:numId w:val="1"/>
        </w:numPr>
        <w:rPr>
          <w:ins w:id="318" w:author="Thomas C. Killian" w:date="2019-01-29T21:15:00Z"/>
        </w:rPr>
        <w:pPrChange w:id="319" w:author="Jim Aman" w:date="2019-01-30T11:3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20" w:author="Jim Aman" w:date="2019-01-30T11:34:00Z">
        <w:r>
          <w:t>Frank-</w:t>
        </w:r>
        <w:proofErr w:type="spellStart"/>
        <w:r>
          <w:t>condon</w:t>
        </w:r>
        <w:proofErr w:type="spellEnd"/>
        <w:r>
          <w:t xml:space="preserve"> factor</w:t>
        </w:r>
      </w:ins>
    </w:p>
    <w:p w:rsidR="00BA0695" w:rsidRDefault="00BA0695">
      <w:pPr>
        <w:pStyle w:val="ListParagraph"/>
        <w:numPr>
          <w:ilvl w:val="2"/>
          <w:numId w:val="1"/>
        </w:numPr>
        <w:rPr>
          <w:ins w:id="321" w:author="Thomas C. Killian" w:date="2019-01-29T21:16:00Z"/>
        </w:rPr>
        <w:pPrChange w:id="322" w:author="Thomas C. Killian" w:date="2019-01-29T21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23" w:author="Thomas C. Killian" w:date="2019-01-29T21:15:00Z">
        <w:r>
          <w:t>Density-</w:t>
        </w:r>
      </w:ins>
      <w:ins w:id="324" w:author="Thomas C. Killian" w:date="2019-01-29T21:16:00Z">
        <w:r>
          <w:t>dependent shift</w:t>
        </w:r>
      </w:ins>
    </w:p>
    <w:p w:rsidR="00BA0695" w:rsidRDefault="00BA0695">
      <w:pPr>
        <w:pStyle w:val="ListParagraph"/>
        <w:numPr>
          <w:ilvl w:val="3"/>
          <w:numId w:val="1"/>
        </w:numPr>
        <w:rPr>
          <w:ins w:id="325" w:author="Thomas C. Killian" w:date="2019-01-29T21:16:00Z"/>
        </w:rPr>
        <w:pPrChange w:id="326" w:author="Thomas C. Killian" w:date="2019-01-29T21:1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27" w:author="Thomas C. Killian" w:date="2019-01-29T21:16:00Z">
        <w:r>
          <w:t xml:space="preserve">Connection to </w:t>
        </w:r>
        <w:proofErr w:type="spellStart"/>
        <w:r>
          <w:t>Efimov</w:t>
        </w:r>
        <w:proofErr w:type="spellEnd"/>
        <w:r>
          <w:t xml:space="preserve"> physics</w:t>
        </w:r>
      </w:ins>
    </w:p>
    <w:p w:rsidR="00BA0695" w:rsidRDefault="00BA0695">
      <w:pPr>
        <w:pStyle w:val="ListParagraph"/>
        <w:numPr>
          <w:ilvl w:val="2"/>
          <w:numId w:val="1"/>
        </w:numPr>
        <w:rPr>
          <w:ins w:id="328" w:author="Thomas C. Killian" w:date="2019-01-29T21:15:00Z"/>
        </w:rPr>
        <w:pPrChange w:id="329" w:author="Thomas C. Killian" w:date="2019-01-29T21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30" w:author="Thomas C. Killian" w:date="2019-01-29T21:16:00Z">
        <w:r>
          <w:t>Trap AC Stark</w:t>
        </w:r>
      </w:ins>
    </w:p>
    <w:p w:rsidR="00271AEB" w:rsidRDefault="00271AEB" w:rsidP="00753F8A">
      <w:pPr>
        <w:pStyle w:val="ListParagraph"/>
        <w:numPr>
          <w:ilvl w:val="1"/>
          <w:numId w:val="1"/>
        </w:numPr>
        <w:rPr>
          <w:ins w:id="331" w:author="Jim Aman" w:date="2019-01-29T14:19:00Z"/>
        </w:rPr>
      </w:pPr>
      <w:ins w:id="332" w:author="Thomas C. Killian" w:date="2019-01-29T21:15:00Z">
        <w:r>
          <w:t>Comparison with theory for halo state</w:t>
        </w:r>
      </w:ins>
    </w:p>
    <w:p w:rsidR="0047541E" w:rsidDel="00C143D4" w:rsidRDefault="0047541E">
      <w:pPr>
        <w:pStyle w:val="ListParagraph"/>
        <w:numPr>
          <w:ilvl w:val="2"/>
          <w:numId w:val="1"/>
        </w:numPr>
        <w:rPr>
          <w:del w:id="333" w:author="Jim Aman" w:date="2019-01-29T15:16:00Z"/>
        </w:rPr>
        <w:pPrChange w:id="334" w:author="Jim Aman" w:date="2019-01-29T14:1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37797E" w:rsidRDefault="0037797E" w:rsidP="00753F8A">
      <w:pPr>
        <w:pStyle w:val="ListParagraph"/>
        <w:numPr>
          <w:ilvl w:val="0"/>
          <w:numId w:val="1"/>
        </w:numPr>
      </w:pPr>
      <w:r>
        <w:t>High Intensity PAS of Halo Molecule</w:t>
      </w:r>
    </w:p>
    <w:p w:rsidR="00771BFB" w:rsidRDefault="00771BFB" w:rsidP="0037797E">
      <w:pPr>
        <w:pStyle w:val="ListParagraph"/>
        <w:numPr>
          <w:ilvl w:val="1"/>
          <w:numId w:val="1"/>
        </w:numPr>
      </w:pPr>
      <w:r>
        <w:t>Trap parameters</w:t>
      </w:r>
    </w:p>
    <w:p w:rsidR="0037797E" w:rsidRDefault="0037797E" w:rsidP="0037797E">
      <w:pPr>
        <w:pStyle w:val="ListParagraph"/>
        <w:numPr>
          <w:ilvl w:val="1"/>
          <w:numId w:val="1"/>
        </w:numPr>
      </w:pPr>
      <w:r>
        <w:t>AC Stark</w:t>
      </w:r>
    </w:p>
    <w:p w:rsidR="0037797E" w:rsidRDefault="0037797E" w:rsidP="0037797E">
      <w:pPr>
        <w:pStyle w:val="ListParagraph"/>
        <w:numPr>
          <w:ilvl w:val="1"/>
          <w:numId w:val="1"/>
        </w:numPr>
      </w:pPr>
      <w:r>
        <w:t>Multi-photon resonances</w:t>
      </w:r>
    </w:p>
    <w:p w:rsidR="0037797E" w:rsidRDefault="0037797E" w:rsidP="0037797E">
      <w:pPr>
        <w:pStyle w:val="ListParagraph"/>
        <w:numPr>
          <w:ilvl w:val="2"/>
          <w:numId w:val="1"/>
        </w:numPr>
      </w:pPr>
      <w:r>
        <w:t>Data</w:t>
      </w:r>
    </w:p>
    <w:p w:rsidR="0037797E" w:rsidRDefault="0037797E" w:rsidP="0037797E">
      <w:pPr>
        <w:pStyle w:val="ListParagraph"/>
        <w:numPr>
          <w:ilvl w:val="2"/>
          <w:numId w:val="1"/>
        </w:numPr>
      </w:pPr>
      <w:r>
        <w:t>Physical picture</w:t>
      </w:r>
    </w:p>
    <w:p w:rsidR="0037797E" w:rsidRDefault="0037797E" w:rsidP="0037797E">
      <w:pPr>
        <w:pStyle w:val="ListParagraph"/>
        <w:numPr>
          <w:ilvl w:val="1"/>
          <w:numId w:val="1"/>
        </w:numPr>
      </w:pPr>
      <w:r>
        <w:t>Advanced theory</w:t>
      </w:r>
    </w:p>
    <w:p w:rsidR="00753F8A" w:rsidRDefault="00753F8A" w:rsidP="00753F8A">
      <w:pPr>
        <w:pStyle w:val="ListParagraph"/>
        <w:numPr>
          <w:ilvl w:val="0"/>
          <w:numId w:val="1"/>
        </w:numPr>
      </w:pPr>
      <w:r>
        <w:t>Lattice</w:t>
      </w:r>
    </w:p>
    <w:p w:rsidR="00753F8A" w:rsidRDefault="00753F8A" w:rsidP="00753F8A">
      <w:pPr>
        <w:pStyle w:val="ListParagraph"/>
        <w:numPr>
          <w:ilvl w:val="1"/>
          <w:numId w:val="1"/>
        </w:numPr>
      </w:pPr>
      <w:r>
        <w:t>Experimental schematic</w:t>
      </w:r>
    </w:p>
    <w:p w:rsidR="00753F8A" w:rsidRDefault="00753F8A" w:rsidP="00753F8A">
      <w:pPr>
        <w:pStyle w:val="ListParagraph"/>
        <w:numPr>
          <w:ilvl w:val="1"/>
          <w:numId w:val="1"/>
        </w:numPr>
        <w:rPr>
          <w:ins w:id="335" w:author="Jim Aman" w:date="2019-01-29T14:28:00Z"/>
        </w:rPr>
      </w:pPr>
      <w:r>
        <w:t>Basic profiles</w:t>
      </w:r>
    </w:p>
    <w:p w:rsidR="0009425A" w:rsidRDefault="0009425A" w:rsidP="00753F8A">
      <w:pPr>
        <w:pStyle w:val="ListParagraph"/>
        <w:numPr>
          <w:ilvl w:val="1"/>
          <w:numId w:val="1"/>
        </w:numPr>
      </w:pPr>
      <w:ins w:id="336" w:author="Jim Aman" w:date="2019-01-29T14:28:00Z">
        <w:r>
          <w:t>Characterization</w:t>
        </w:r>
      </w:ins>
    </w:p>
    <w:p w:rsidR="00753F8A" w:rsidRDefault="00753F8A">
      <w:pPr>
        <w:pStyle w:val="ListParagraph"/>
        <w:numPr>
          <w:ilvl w:val="2"/>
          <w:numId w:val="1"/>
        </w:numPr>
        <w:rPr>
          <w:ins w:id="337" w:author="Jim Aman" w:date="2019-01-29T14:30:00Z"/>
        </w:rPr>
        <w:pPrChange w:id="338" w:author="Jim Aman" w:date="2019-01-29T14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spellStart"/>
      <w:r>
        <w:t>Kaptiza-dirac</w:t>
      </w:r>
      <w:proofErr w:type="spellEnd"/>
    </w:p>
    <w:p w:rsidR="0009425A" w:rsidRDefault="0009425A">
      <w:pPr>
        <w:pStyle w:val="ListParagraph"/>
        <w:numPr>
          <w:ilvl w:val="3"/>
          <w:numId w:val="1"/>
        </w:numPr>
        <w:pPrChange w:id="339" w:author="Jim Aman" w:date="2019-01-29T14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40" w:author="Jim Aman" w:date="2019-01-29T14:30:00Z">
        <w:r>
          <w:t>Theory and results</w:t>
        </w:r>
      </w:ins>
    </w:p>
    <w:p w:rsidR="00753F8A" w:rsidRDefault="00753F8A">
      <w:pPr>
        <w:pStyle w:val="ListParagraph"/>
        <w:numPr>
          <w:ilvl w:val="2"/>
          <w:numId w:val="1"/>
        </w:numPr>
        <w:pPrChange w:id="341" w:author="Jim Aman" w:date="2019-01-29T14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Sideband cooling</w:t>
      </w:r>
    </w:p>
    <w:p w:rsidR="00753F8A" w:rsidRDefault="00753F8A">
      <w:pPr>
        <w:pStyle w:val="ListParagraph"/>
        <w:numPr>
          <w:ilvl w:val="2"/>
          <w:numId w:val="1"/>
        </w:numPr>
        <w:pPrChange w:id="342" w:author="Jim Aman" w:date="2019-01-29T14:2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Heating problems</w:t>
      </w:r>
    </w:p>
    <w:p w:rsidR="00753F8A" w:rsidDel="0009425A" w:rsidRDefault="00753F8A">
      <w:pPr>
        <w:pStyle w:val="ListParagraph"/>
        <w:numPr>
          <w:ilvl w:val="1"/>
          <w:numId w:val="1"/>
        </w:numPr>
        <w:rPr>
          <w:del w:id="343" w:author="Jim Aman" w:date="2019-01-29T14:26:00Z"/>
        </w:rPr>
        <w:pPrChange w:id="344" w:author="Jim Aman" w:date="2019-01-29T14:26:00Z">
          <w:pPr/>
        </w:pPrChange>
      </w:pPr>
      <w:r>
        <w:t>Next steps</w:t>
      </w:r>
    </w:p>
    <w:p w:rsidR="0009425A" w:rsidRDefault="0009425A" w:rsidP="00753F8A">
      <w:pPr>
        <w:pStyle w:val="ListParagraph"/>
        <w:numPr>
          <w:ilvl w:val="1"/>
          <w:numId w:val="1"/>
        </w:numPr>
        <w:rPr>
          <w:ins w:id="345" w:author="Jim Aman" w:date="2019-01-29T14:26:00Z"/>
        </w:rPr>
      </w:pPr>
    </w:p>
    <w:p w:rsidR="0009425A" w:rsidRDefault="0009425A">
      <w:pPr>
        <w:pStyle w:val="ListParagraph"/>
        <w:numPr>
          <w:ilvl w:val="0"/>
          <w:numId w:val="1"/>
        </w:numPr>
        <w:rPr>
          <w:ins w:id="346" w:author="Jim Aman" w:date="2019-01-29T14:26:00Z"/>
        </w:rPr>
        <w:pPrChange w:id="347" w:author="Jim Aman" w:date="2019-01-29T14:26:00Z">
          <w:pPr/>
        </w:pPrChange>
      </w:pPr>
      <w:ins w:id="348" w:author="Jim Aman" w:date="2019-01-29T14:26:00Z">
        <w:r>
          <w:t>Conclusion</w:t>
        </w:r>
      </w:ins>
    </w:p>
    <w:p w:rsidR="007B7867" w:rsidRDefault="007B7867">
      <w:pPr>
        <w:pStyle w:val="ListParagraph"/>
        <w:numPr>
          <w:ilvl w:val="1"/>
          <w:numId w:val="1"/>
        </w:numPr>
        <w:rPr>
          <w:ins w:id="349" w:author="Jim Aman" w:date="2019-01-30T11:26:00Z"/>
        </w:rPr>
        <w:pPrChange w:id="350" w:author="Jim Aman" w:date="2019-01-29T14:28:00Z">
          <w:pPr/>
        </w:pPrChange>
      </w:pPr>
      <w:ins w:id="351" w:author="Jim Aman" w:date="2019-01-30T11:26:00Z">
        <w:r>
          <w:t>Studied fascinating few body systems</w:t>
        </w:r>
      </w:ins>
    </w:p>
    <w:p w:rsidR="007B7867" w:rsidRDefault="007B7867" w:rsidP="007B7867">
      <w:pPr>
        <w:pStyle w:val="ListParagraph"/>
        <w:numPr>
          <w:ilvl w:val="2"/>
          <w:numId w:val="1"/>
        </w:numPr>
        <w:rPr>
          <w:ins w:id="352" w:author="Jim Aman" w:date="2019-01-30T11:27:00Z"/>
        </w:rPr>
        <w:pPrChange w:id="353" w:author="Jim Aman" w:date="2019-01-30T11:27:00Z">
          <w:pPr/>
        </w:pPrChange>
      </w:pPr>
      <w:ins w:id="354" w:author="Jim Aman" w:date="2019-01-30T11:27:00Z">
        <w:r>
          <w:t>Novel halo molecules</w:t>
        </w:r>
      </w:ins>
    </w:p>
    <w:p w:rsidR="007B7867" w:rsidRDefault="007B7867" w:rsidP="007B7867">
      <w:pPr>
        <w:pStyle w:val="ListParagraph"/>
        <w:numPr>
          <w:ilvl w:val="3"/>
          <w:numId w:val="1"/>
        </w:numPr>
        <w:rPr>
          <w:ins w:id="355" w:author="Jim Aman" w:date="2019-01-30T11:27:00Z"/>
        </w:rPr>
        <w:pPrChange w:id="356" w:author="Jim Aman" w:date="2019-01-30T11:27:00Z">
          <w:pPr/>
        </w:pPrChange>
      </w:pPr>
      <w:ins w:id="357" w:author="Jim Aman" w:date="2019-01-30T11:27:00Z">
        <w:r>
          <w:t>Measured binding energy</w:t>
        </w:r>
      </w:ins>
    </w:p>
    <w:p w:rsidR="007B7867" w:rsidRDefault="007B7867" w:rsidP="007B7867">
      <w:pPr>
        <w:pStyle w:val="ListParagraph"/>
        <w:numPr>
          <w:ilvl w:val="3"/>
          <w:numId w:val="1"/>
        </w:numPr>
        <w:rPr>
          <w:ins w:id="358" w:author="Jim Aman" w:date="2019-01-30T11:27:00Z"/>
        </w:rPr>
        <w:pPrChange w:id="359" w:author="Jim Aman" w:date="2019-01-30T11:27:00Z">
          <w:pPr/>
        </w:pPrChange>
      </w:pPr>
      <w:ins w:id="360" w:author="Jim Aman" w:date="2019-01-30T11:27:00Z">
        <w:r>
          <w:t>New regime of photoassociation</w:t>
        </w:r>
      </w:ins>
    </w:p>
    <w:p w:rsidR="007B7867" w:rsidRDefault="007B7867" w:rsidP="007B7867">
      <w:pPr>
        <w:pStyle w:val="ListParagraph"/>
        <w:numPr>
          <w:ilvl w:val="3"/>
          <w:numId w:val="1"/>
        </w:numPr>
        <w:rPr>
          <w:ins w:id="361" w:author="Jim Aman" w:date="2019-01-30T11:27:00Z"/>
        </w:rPr>
        <w:pPrChange w:id="362" w:author="Jim Aman" w:date="2019-01-30T11:27:00Z">
          <w:pPr/>
        </w:pPrChange>
      </w:pPr>
      <w:ins w:id="363" w:author="Jim Aman" w:date="2019-01-30T11:27:00Z">
        <w:r>
          <w:t>New method of halo molecule creation</w:t>
        </w:r>
      </w:ins>
    </w:p>
    <w:p w:rsidR="007B7867" w:rsidRDefault="007B7867" w:rsidP="007B7867">
      <w:pPr>
        <w:pStyle w:val="ListParagraph"/>
        <w:numPr>
          <w:ilvl w:val="1"/>
          <w:numId w:val="1"/>
        </w:numPr>
        <w:rPr>
          <w:ins w:id="364" w:author="Jim Aman" w:date="2019-01-30T11:29:00Z"/>
        </w:rPr>
        <w:pPrChange w:id="365" w:author="Jim Aman" w:date="2019-01-30T11:27:00Z">
          <w:pPr/>
        </w:pPrChange>
      </w:pPr>
      <w:ins w:id="366" w:author="Jim Aman" w:date="2019-01-30T11:29:00Z">
        <w:r>
          <w:t>Next steps (with halo) – rich system with lots of physics</w:t>
        </w:r>
      </w:ins>
    </w:p>
    <w:p w:rsidR="007B7867" w:rsidRDefault="007B7867" w:rsidP="007B7867">
      <w:pPr>
        <w:pStyle w:val="ListParagraph"/>
        <w:numPr>
          <w:ilvl w:val="2"/>
          <w:numId w:val="1"/>
        </w:numPr>
        <w:rPr>
          <w:ins w:id="367" w:author="Jim Aman" w:date="2019-01-30T11:27:00Z"/>
        </w:rPr>
        <w:pPrChange w:id="368" w:author="Jim Aman" w:date="2019-01-30T11:29:00Z">
          <w:pPr/>
        </w:pPrChange>
      </w:pPr>
      <w:ins w:id="369" w:author="Jim Aman" w:date="2019-01-30T11:27:00Z">
        <w:r>
          <w:t xml:space="preserve">Density dependent shift -&gt; </w:t>
        </w:r>
        <w:proofErr w:type="spellStart"/>
        <w:r>
          <w:t>Efimov</w:t>
        </w:r>
        <w:proofErr w:type="spellEnd"/>
        <w:r>
          <w:t xml:space="preserve"> physics</w:t>
        </w:r>
      </w:ins>
    </w:p>
    <w:p w:rsidR="007B7867" w:rsidRDefault="007B7867" w:rsidP="007B7867">
      <w:pPr>
        <w:pStyle w:val="ListParagraph"/>
        <w:numPr>
          <w:ilvl w:val="2"/>
          <w:numId w:val="1"/>
        </w:numPr>
        <w:rPr>
          <w:ins w:id="370" w:author="Jim Aman" w:date="2019-01-30T11:28:00Z"/>
        </w:rPr>
        <w:pPrChange w:id="371" w:author="Jim Aman" w:date="2019-01-30T11:29:00Z">
          <w:pPr/>
        </w:pPrChange>
      </w:pPr>
      <w:ins w:id="372" w:author="Jim Aman" w:date="2019-01-30T11:27:00Z">
        <w:r>
          <w:t xml:space="preserve">Large AC stark shift suggest control of </w:t>
        </w:r>
      </w:ins>
      <w:ins w:id="373" w:author="Jim Aman" w:date="2019-01-30T11:28:00Z">
        <w:r>
          <w:t>scattering</w:t>
        </w:r>
      </w:ins>
      <w:ins w:id="374" w:author="Jim Aman" w:date="2019-01-30T11:27:00Z">
        <w:r>
          <w:t xml:space="preserve"> </w:t>
        </w:r>
      </w:ins>
      <w:ins w:id="375" w:author="Jim Aman" w:date="2019-01-30T11:28:00Z">
        <w:r>
          <w:t>length</w:t>
        </w:r>
      </w:ins>
    </w:p>
    <w:p w:rsidR="007B7867" w:rsidRDefault="007B7867" w:rsidP="007B7867">
      <w:pPr>
        <w:pStyle w:val="ListParagraph"/>
        <w:numPr>
          <w:ilvl w:val="2"/>
          <w:numId w:val="1"/>
        </w:numPr>
        <w:rPr>
          <w:ins w:id="376" w:author="Jim Aman" w:date="2019-01-30T11:26:00Z"/>
        </w:rPr>
        <w:pPrChange w:id="377" w:author="Jim Aman" w:date="2019-01-30T11:29:00Z">
          <w:pPr/>
        </w:pPrChange>
      </w:pPr>
      <w:ins w:id="378" w:author="Jim Aman" w:date="2019-01-30T11:28:00Z">
        <w:r>
          <w:t xml:space="preserve">Gateway to </w:t>
        </w:r>
      </w:ins>
      <w:ins w:id="379" w:author="Jim Aman" w:date="2019-01-30T11:29:00Z">
        <w:r>
          <w:t xml:space="preserve"> efficient population of </w:t>
        </w:r>
        <w:proofErr w:type="spellStart"/>
        <w:r>
          <w:t>rovibrational</w:t>
        </w:r>
        <w:proofErr w:type="spellEnd"/>
        <w:r>
          <w:t xml:space="preserve"> ground state</w:t>
        </w:r>
      </w:ins>
    </w:p>
    <w:p w:rsidR="00753F8A" w:rsidRDefault="0009425A" w:rsidP="007B7867">
      <w:pPr>
        <w:pStyle w:val="ListParagraph"/>
        <w:numPr>
          <w:ilvl w:val="2"/>
          <w:numId w:val="1"/>
        </w:numPr>
        <w:rPr>
          <w:ins w:id="380" w:author="Jim Aman" w:date="2019-01-29T14:40:00Z"/>
        </w:rPr>
        <w:pPrChange w:id="381" w:author="Jim Aman" w:date="2019-01-30T11:29:00Z">
          <w:pPr/>
        </w:pPrChange>
      </w:pPr>
      <w:ins w:id="382" w:author="Jim Aman" w:date="2019-01-29T14:26:00Z">
        <w:r>
          <w:t>Control particle interactions via atom-photon mixed states</w:t>
        </w:r>
      </w:ins>
      <w:del w:id="383" w:author="Jim Aman" w:date="2019-01-29T14:26:00Z">
        <w:r w:rsidR="00753F8A" w:rsidDel="0009425A">
          <w:tab/>
          <w:delText>o</w:delText>
        </w:r>
      </w:del>
      <w:ins w:id="384" w:author="Jim Aman" w:date="2019-01-29T14:28:00Z">
        <w:r>
          <w:t xml:space="preserve">? This was the point of needing the lattice and </w:t>
        </w:r>
      </w:ins>
      <w:ins w:id="385" w:author="Jim Aman" w:date="2019-01-29T14:29:00Z">
        <w:r>
          <w:t>trying to do PAS on a halo state (or at least we can say it was)</w:t>
        </w:r>
      </w:ins>
    </w:p>
    <w:p w:rsidR="00684816" w:rsidRDefault="007B7867">
      <w:pPr>
        <w:pStyle w:val="ListParagraph"/>
        <w:numPr>
          <w:ilvl w:val="1"/>
          <w:numId w:val="1"/>
        </w:numPr>
        <w:rPr>
          <w:ins w:id="386" w:author="Jim Aman" w:date="2019-01-29T14:40:00Z"/>
        </w:rPr>
        <w:pPrChange w:id="387" w:author="Jim Aman" w:date="2019-01-29T14:28:00Z">
          <w:pPr/>
        </w:pPrChange>
      </w:pPr>
      <w:ins w:id="388" w:author="Jim Aman" w:date="2019-01-29T14:40:00Z">
        <w:r>
          <w:t>Next steps (more generally)</w:t>
        </w:r>
      </w:ins>
    </w:p>
    <w:p w:rsidR="00AD2721" w:rsidRDefault="00AD2721">
      <w:pPr>
        <w:pStyle w:val="ListParagraph"/>
        <w:numPr>
          <w:ilvl w:val="2"/>
          <w:numId w:val="1"/>
        </w:numPr>
        <w:rPr>
          <w:ins w:id="389" w:author="Jim Aman" w:date="2019-01-30T11:30:00Z"/>
        </w:rPr>
        <w:pPrChange w:id="390" w:author="Jim Aman" w:date="2019-01-29T14:40:00Z">
          <w:pPr/>
        </w:pPrChange>
      </w:pPr>
      <w:ins w:id="391" w:author="Jim Aman" w:date="2019-01-30T11:30:00Z">
        <w:r>
          <w:t>Create halo molecules in a lattice potential</w:t>
        </w:r>
      </w:ins>
    </w:p>
    <w:p w:rsidR="00AD2721" w:rsidRDefault="00AD2721" w:rsidP="00AD2721">
      <w:pPr>
        <w:pStyle w:val="ListParagraph"/>
        <w:numPr>
          <w:ilvl w:val="3"/>
          <w:numId w:val="1"/>
        </w:numPr>
        <w:rPr>
          <w:ins w:id="392" w:author="Jim Aman" w:date="2019-01-30T11:30:00Z"/>
        </w:rPr>
        <w:pPrChange w:id="393" w:author="Jim Aman" w:date="2019-01-30T11:30:00Z">
          <w:pPr/>
        </w:pPrChange>
      </w:pPr>
      <w:ins w:id="394" w:author="Jim Aman" w:date="2019-01-30T11:30:00Z">
        <w:r>
          <w:t xml:space="preserve">Could reduce loss mechanism since we have </w:t>
        </w:r>
      </w:ins>
      <w:proofErr w:type="spellStart"/>
      <w:ins w:id="395" w:author="Jim Aman" w:date="2019-01-30T11:32:00Z">
        <w:r>
          <w:t>gamma_arb</w:t>
        </w:r>
      </w:ins>
      <w:proofErr w:type="spellEnd"/>
    </w:p>
    <w:p w:rsidR="00AD2721" w:rsidRDefault="00AD2721" w:rsidP="00AD2721">
      <w:pPr>
        <w:pStyle w:val="ListParagraph"/>
        <w:numPr>
          <w:ilvl w:val="3"/>
          <w:numId w:val="1"/>
        </w:numPr>
        <w:rPr>
          <w:ins w:id="396" w:author="Jim Aman" w:date="2019-01-30T11:31:00Z"/>
        </w:rPr>
        <w:pPrChange w:id="397" w:author="Jim Aman" w:date="2019-01-30T11:30:00Z">
          <w:pPr/>
        </w:pPrChange>
      </w:pPr>
      <w:ins w:id="398" w:author="Jim Aman" w:date="2019-01-30T11:30:00Z">
        <w:r>
          <w:t xml:space="preserve">Study </w:t>
        </w:r>
      </w:ins>
      <w:ins w:id="399" w:author="Jim Aman" w:date="2019-01-30T11:31:00Z">
        <w:r>
          <w:t>inherent lifetime</w:t>
        </w:r>
      </w:ins>
    </w:p>
    <w:p w:rsidR="00AD2721" w:rsidRDefault="00AD2721" w:rsidP="00AD2721">
      <w:pPr>
        <w:pStyle w:val="ListParagraph"/>
        <w:numPr>
          <w:ilvl w:val="2"/>
          <w:numId w:val="1"/>
        </w:numPr>
        <w:rPr>
          <w:ins w:id="400" w:author="Jim Aman" w:date="2019-01-30T11:31:00Z"/>
        </w:rPr>
        <w:pPrChange w:id="401" w:author="Jim Aman" w:date="2019-01-30T11:31:00Z">
          <w:pPr/>
        </w:pPrChange>
      </w:pPr>
      <w:ins w:id="402" w:author="Jim Aman" w:date="2019-01-30T11:31:00Z">
        <w:r>
          <w:t>Optical control of scattering length within a lattice potential</w:t>
        </w:r>
        <w:r>
          <w:tab/>
        </w:r>
      </w:ins>
    </w:p>
    <w:p w:rsidR="00C143D4" w:rsidRDefault="00AD2721" w:rsidP="00AD2721">
      <w:pPr>
        <w:pStyle w:val="ListParagraph"/>
        <w:numPr>
          <w:ilvl w:val="3"/>
          <w:numId w:val="1"/>
        </w:numPr>
        <w:rPr>
          <w:ins w:id="403" w:author="Jim Aman" w:date="2019-01-30T11:31:00Z"/>
        </w:rPr>
        <w:pPrChange w:id="404" w:author="Jim Aman" w:date="2019-01-30T11:31:00Z">
          <w:pPr/>
        </w:pPrChange>
      </w:pPr>
      <w:ins w:id="405" w:author="Jim Aman" w:date="2019-01-30T11:31:00Z">
        <w:r>
          <w:t>Potential to study Interesting many body</w:t>
        </w:r>
      </w:ins>
      <w:ins w:id="406" w:author="Thomas C. Killian" w:date="2019-01-29T21:17:00Z">
        <w:del w:id="407" w:author="Jim Aman" w:date="2019-01-30T11:30:00Z">
          <w:r w:rsidR="00833225" w:rsidDel="00AD2721">
            <w:delText>i</w:delText>
          </w:r>
        </w:del>
      </w:ins>
      <w:ins w:id="408" w:author="Jim Aman" w:date="2019-01-30T11:31:00Z">
        <w:r>
          <w:t xml:space="preserve"> states</w:t>
        </w:r>
      </w:ins>
    </w:p>
    <w:p w:rsidR="00AD2721" w:rsidRDefault="00AD2721" w:rsidP="00AD2721">
      <w:pPr>
        <w:pStyle w:val="ListParagraph"/>
        <w:numPr>
          <w:ilvl w:val="4"/>
          <w:numId w:val="1"/>
        </w:numPr>
        <w:rPr>
          <w:ins w:id="409" w:author="Jim Aman" w:date="2019-01-30T11:31:00Z"/>
        </w:rPr>
        <w:pPrChange w:id="410" w:author="Jim Aman" w:date="2019-01-30T11:31:00Z">
          <w:pPr/>
        </w:pPrChange>
      </w:pPr>
      <w:ins w:id="411" w:author="Jim Aman" w:date="2019-01-30T11:31:00Z">
        <w:r>
          <w:t>Zeno</w:t>
        </w:r>
      </w:ins>
    </w:p>
    <w:p w:rsidR="00AD2721" w:rsidRDefault="00AD2721" w:rsidP="00AD2721">
      <w:pPr>
        <w:pStyle w:val="ListParagraph"/>
        <w:numPr>
          <w:ilvl w:val="4"/>
          <w:numId w:val="1"/>
        </w:numPr>
        <w:rPr>
          <w:ins w:id="412" w:author="Jim Aman" w:date="2019-01-30T11:31:00Z"/>
        </w:rPr>
        <w:pPrChange w:id="413" w:author="Jim Aman" w:date="2019-01-30T11:31:00Z">
          <w:pPr/>
        </w:pPrChange>
      </w:pPr>
      <w:ins w:id="414" w:author="Jim Aman" w:date="2019-01-30T11:31:00Z">
        <w:r>
          <w:lastRenderedPageBreak/>
          <w:t>Rapid quenches</w:t>
        </w:r>
      </w:ins>
    </w:p>
    <w:p w:rsidR="00AD2721" w:rsidRDefault="00AD2721" w:rsidP="00AD2721">
      <w:pPr>
        <w:pStyle w:val="ListParagraph"/>
        <w:numPr>
          <w:ilvl w:val="4"/>
          <w:numId w:val="1"/>
        </w:numPr>
        <w:rPr>
          <w:ins w:id="415" w:author="Jim Aman" w:date="2019-01-29T14:41:00Z"/>
        </w:rPr>
        <w:pPrChange w:id="416" w:author="Jim Aman" w:date="2019-01-30T11:31:00Z">
          <w:pPr/>
        </w:pPrChange>
      </w:pPr>
    </w:p>
    <w:p w:rsidR="00684816" w:rsidRDefault="0084605E">
      <w:pPr>
        <w:pStyle w:val="ListParagraph"/>
        <w:numPr>
          <w:ilvl w:val="0"/>
          <w:numId w:val="1"/>
        </w:numPr>
        <w:rPr>
          <w:ins w:id="417" w:author="Jim Aman" w:date="2019-01-29T15:17:00Z"/>
        </w:rPr>
        <w:pPrChange w:id="418" w:author="Jim Aman" w:date="2019-01-29T14:48:00Z">
          <w:pPr/>
        </w:pPrChange>
      </w:pPr>
      <w:ins w:id="419" w:author="Jim Aman" w:date="2019-01-29T14:48:00Z">
        <w:r>
          <w:t>Other projects</w:t>
        </w:r>
      </w:ins>
      <w:ins w:id="420" w:author="Jim Aman" w:date="2019-01-29T14:52:00Z">
        <w:r>
          <w:t xml:space="preserve"> I’d like to document somehow</w:t>
        </w:r>
      </w:ins>
    </w:p>
    <w:p w:rsidR="00C143D4" w:rsidRDefault="00C143D4">
      <w:pPr>
        <w:pStyle w:val="ListParagraph"/>
        <w:numPr>
          <w:ilvl w:val="1"/>
          <w:numId w:val="1"/>
        </w:numPr>
        <w:rPr>
          <w:ins w:id="421" w:author="Jim Aman" w:date="2019-01-29T15:17:00Z"/>
        </w:rPr>
        <w:pPrChange w:id="422" w:author="Jim Aman" w:date="2019-01-29T15:17:00Z">
          <w:pPr/>
        </w:pPrChange>
      </w:pPr>
      <w:ins w:id="423" w:author="Jim Aman" w:date="2019-01-29T15:17:00Z">
        <w:r>
          <w:t>922 PZT replacement and history</w:t>
        </w:r>
      </w:ins>
      <w:ins w:id="424" w:author="Thomas C. Killian" w:date="2019-01-29T21:17:00Z">
        <w:r w:rsidR="00DD6EE5">
          <w:t xml:space="preserve"> Appendix or note during description of 922 system)</w:t>
        </w:r>
      </w:ins>
    </w:p>
    <w:p w:rsidR="00C143D4" w:rsidRDefault="00C143D4">
      <w:pPr>
        <w:pStyle w:val="ListParagraph"/>
        <w:numPr>
          <w:ilvl w:val="1"/>
          <w:numId w:val="1"/>
        </w:numPr>
        <w:rPr>
          <w:ins w:id="425" w:author="Jim Aman" w:date="2019-01-29T14:52:00Z"/>
        </w:rPr>
        <w:pPrChange w:id="426" w:author="Jim Aman" w:date="2019-01-29T15:17:00Z">
          <w:pPr/>
        </w:pPrChange>
      </w:pPr>
    </w:p>
    <w:p w:rsidR="0084605E" w:rsidRDefault="0084605E">
      <w:pPr>
        <w:pStyle w:val="ListParagraph"/>
        <w:numPr>
          <w:ilvl w:val="1"/>
          <w:numId w:val="1"/>
        </w:numPr>
        <w:spacing w:after="0"/>
        <w:rPr>
          <w:ins w:id="427" w:author="Jim Aman" w:date="2019-01-29T14:54:00Z"/>
        </w:rPr>
        <w:pPrChange w:id="428" w:author="Jim Aman" w:date="2019-01-29T14:54:00Z">
          <w:pPr/>
        </w:pPrChange>
      </w:pPr>
      <w:ins w:id="429" w:author="Jim Aman" w:date="2019-01-29T14:53:00Z">
        <w:r>
          <w:t>Expansion of the background fitting to PCA</w:t>
        </w:r>
      </w:ins>
      <w:ins w:id="430" w:author="Thomas C. Killian" w:date="2019-01-29T21:33:00Z">
        <w:r w:rsidR="003D12C6">
          <w:t xml:space="preserve">  (could go in the experimental section)</w:t>
        </w:r>
      </w:ins>
    </w:p>
    <w:p w:rsidR="00D23F42" w:rsidRDefault="0084605E">
      <w:pPr>
        <w:pStyle w:val="ListParagraph"/>
        <w:numPr>
          <w:ilvl w:val="2"/>
          <w:numId w:val="1"/>
        </w:numPr>
        <w:spacing w:after="0"/>
        <w:rPr>
          <w:ins w:id="431" w:author="Jim Aman" w:date="2019-01-29T14:55:00Z"/>
        </w:rPr>
        <w:pPrChange w:id="432" w:author="Jim Aman" w:date="2019-01-29T14:54:00Z">
          <w:pPr/>
        </w:pPrChange>
      </w:pPr>
      <w:proofErr w:type="spellStart"/>
      <w:ins w:id="433" w:author="Jim Aman" w:date="2019-01-29T14:54:00Z">
        <w:r>
          <w:t>Mi</w:t>
        </w:r>
        <w:proofErr w:type="spellEnd"/>
        <w:r>
          <w:t xml:space="preserve"> </w:t>
        </w:r>
        <w:proofErr w:type="spellStart"/>
        <w:r>
          <w:t>kinda</w:t>
        </w:r>
        <w:proofErr w:type="spellEnd"/>
        <w:r>
          <w:t xml:space="preserve"> talked about it but specifically addressing it in as Principal component analysis</w:t>
        </w:r>
      </w:ins>
    </w:p>
    <w:p w:rsidR="00D23F42" w:rsidRDefault="0084605E">
      <w:pPr>
        <w:pStyle w:val="ListParagraph"/>
        <w:numPr>
          <w:ilvl w:val="1"/>
          <w:numId w:val="1"/>
        </w:numPr>
        <w:spacing w:after="0"/>
        <w:rPr>
          <w:ins w:id="434" w:author="Jim Aman" w:date="2019-01-29T14:55:00Z"/>
        </w:rPr>
        <w:pPrChange w:id="435" w:author="Jim Aman" w:date="2019-01-29T14:54:00Z">
          <w:pPr/>
        </w:pPrChange>
      </w:pPr>
      <w:ins w:id="436" w:author="Jim Aman" w:date="2019-01-29T14:53:00Z">
        <w:r>
          <w:t xml:space="preserve">Manual for the </w:t>
        </w:r>
      </w:ins>
      <w:proofErr w:type="spellStart"/>
      <w:ins w:id="437" w:author="Jim Aman" w:date="2019-01-29T14:55:00Z">
        <w:r w:rsidR="00D23F42">
          <w:t>imagefit</w:t>
        </w:r>
        <w:proofErr w:type="spellEnd"/>
        <w:r w:rsidR="00D23F42">
          <w:t xml:space="preserve"> </w:t>
        </w:r>
      </w:ins>
      <w:ins w:id="438" w:author="Jim Aman" w:date="2019-01-29T14:53:00Z">
        <w:r>
          <w:t>analysis routine</w:t>
        </w:r>
      </w:ins>
      <w:ins w:id="439" w:author="Thomas C. Killian" w:date="2019-01-29T21:30:00Z">
        <w:r w:rsidR="00C730C8">
          <w:t xml:space="preserve"> (appendix)</w:t>
        </w:r>
      </w:ins>
    </w:p>
    <w:p w:rsidR="00D23F42" w:rsidRDefault="00D23F42">
      <w:pPr>
        <w:pStyle w:val="ListParagraph"/>
        <w:numPr>
          <w:ilvl w:val="1"/>
          <w:numId w:val="1"/>
        </w:numPr>
        <w:spacing w:after="0"/>
        <w:rPr>
          <w:ins w:id="440" w:author="Jim Aman" w:date="2019-01-29T14:53:00Z"/>
        </w:rPr>
        <w:pPrChange w:id="441" w:author="Jim Aman" w:date="2019-01-29T14:54:00Z">
          <w:pPr/>
        </w:pPrChange>
      </w:pPr>
      <w:ins w:id="442" w:author="Jim Aman" w:date="2019-01-29T14:53:00Z">
        <w:r>
          <w:t xml:space="preserve">Manual for the </w:t>
        </w:r>
        <w:proofErr w:type="spellStart"/>
        <w:r>
          <w:t>labview</w:t>
        </w:r>
        <w:proofErr w:type="spellEnd"/>
        <w:r>
          <w:t xml:space="preserve"> routine</w:t>
        </w:r>
      </w:ins>
      <w:ins w:id="443" w:author="Thomas C. Killian" w:date="2019-01-29T21:31:00Z">
        <w:r w:rsidR="00C730C8">
          <w:t xml:space="preserve">  (appendix)</w:t>
        </w:r>
      </w:ins>
    </w:p>
    <w:p w:rsidR="00D23F42" w:rsidRDefault="0084605E">
      <w:pPr>
        <w:pStyle w:val="ListParagraph"/>
        <w:numPr>
          <w:ilvl w:val="2"/>
          <w:numId w:val="1"/>
        </w:numPr>
        <w:spacing w:after="0"/>
        <w:rPr>
          <w:ins w:id="444" w:author="Jim Aman" w:date="2019-01-29T14:56:00Z"/>
        </w:rPr>
        <w:pPrChange w:id="445" w:author="Jim Aman" w:date="2019-01-29T14:54:00Z">
          <w:pPr/>
        </w:pPrChange>
      </w:pPr>
      <w:ins w:id="446" w:author="Jim Aman" w:date="2019-01-29T14:53:00Z">
        <w:r>
          <w:t>how to update spinal column, point of md5</w:t>
        </w:r>
      </w:ins>
    </w:p>
    <w:p w:rsidR="00D23F42" w:rsidRDefault="0084605E">
      <w:pPr>
        <w:pStyle w:val="ListParagraph"/>
        <w:numPr>
          <w:ilvl w:val="1"/>
          <w:numId w:val="1"/>
        </w:numPr>
        <w:spacing w:after="0"/>
        <w:rPr>
          <w:ins w:id="447" w:author="Jim Aman" w:date="2019-01-29T14:53:00Z"/>
        </w:rPr>
        <w:pPrChange w:id="448" w:author="Jim Aman" w:date="2019-01-29T14:54:00Z">
          <w:pPr/>
        </w:pPrChange>
      </w:pPr>
      <w:ins w:id="449" w:author="Jim Aman" w:date="2019-01-29T14:53:00Z">
        <w:r>
          <w:t xml:space="preserve">Beam fitting </w:t>
        </w:r>
        <w:r w:rsidR="00D23F42">
          <w:t>program and data taking template</w:t>
        </w:r>
      </w:ins>
      <w:ins w:id="450" w:author="Thomas C. Killian" w:date="2019-01-29T21:31:00Z">
        <w:r w:rsidR="00C730C8">
          <w:t xml:space="preserve">  (appendix)</w:t>
        </w:r>
      </w:ins>
    </w:p>
    <w:p w:rsidR="00D23F42" w:rsidRDefault="0084605E">
      <w:pPr>
        <w:pStyle w:val="ListParagraph"/>
        <w:numPr>
          <w:ilvl w:val="1"/>
          <w:numId w:val="1"/>
        </w:numPr>
        <w:spacing w:after="0"/>
        <w:rPr>
          <w:ins w:id="451" w:author="Jim Aman" w:date="2019-01-29T14:56:00Z"/>
        </w:rPr>
        <w:pPrChange w:id="452" w:author="Jim Aman" w:date="2019-01-29T14:54:00Z">
          <w:pPr/>
        </w:pPrChange>
      </w:pPr>
      <w:ins w:id="453" w:author="Jim Aman" w:date="2019-01-29T14:53:00Z">
        <w:r>
          <w:t>Beam propagation program</w:t>
        </w:r>
      </w:ins>
      <w:ins w:id="454" w:author="Thomas C. Killian" w:date="2019-01-29T21:31:00Z">
        <w:r w:rsidR="00C730C8">
          <w:t xml:space="preserve">  (appendix)</w:t>
        </w:r>
      </w:ins>
    </w:p>
    <w:p w:rsidR="00C730C8" w:rsidRDefault="00C730C8">
      <w:pPr>
        <w:pStyle w:val="ListParagraph"/>
        <w:numPr>
          <w:ilvl w:val="1"/>
          <w:numId w:val="1"/>
        </w:numPr>
        <w:spacing w:after="0"/>
        <w:rPr>
          <w:ins w:id="455" w:author="Thomas C. Killian" w:date="2019-01-29T21:32:00Z"/>
        </w:rPr>
        <w:pPrChange w:id="456" w:author="Jim Aman" w:date="2019-01-29T14:54:00Z">
          <w:pPr/>
        </w:pPrChange>
      </w:pPr>
      <w:ins w:id="457" w:author="Thomas C. Killian" w:date="2019-01-29T21:32:00Z">
        <w:r>
          <w:t>Lattice (appendix)</w:t>
        </w:r>
      </w:ins>
    </w:p>
    <w:p w:rsidR="00D23F42" w:rsidRDefault="0084605E">
      <w:pPr>
        <w:pStyle w:val="ListParagraph"/>
        <w:numPr>
          <w:ilvl w:val="2"/>
          <w:numId w:val="1"/>
        </w:numPr>
        <w:spacing w:after="0"/>
        <w:rPr>
          <w:ins w:id="458" w:author="Jim Aman" w:date="2019-01-29T14:56:00Z"/>
        </w:rPr>
        <w:pPrChange w:id="459" w:author="Thomas C. Killian" w:date="2019-01-29T21:32:00Z">
          <w:pPr/>
        </w:pPrChange>
      </w:pPr>
      <w:ins w:id="460" w:author="Jim Aman" w:date="2019-01-29T14:53:00Z">
        <w:r>
          <w:t xml:space="preserve">How to calculate the </w:t>
        </w:r>
        <w:proofErr w:type="spellStart"/>
        <w:r>
          <w:t>bloch</w:t>
        </w:r>
        <w:proofErr w:type="spellEnd"/>
        <w:r>
          <w:t xml:space="preserve"> and </w:t>
        </w:r>
        <w:proofErr w:type="spellStart"/>
        <w:r>
          <w:t>wannier</w:t>
        </w:r>
        <w:proofErr w:type="spellEnd"/>
        <w:r>
          <w:t xml:space="preserve"> functions</w:t>
        </w:r>
      </w:ins>
    </w:p>
    <w:p w:rsidR="00D23F42" w:rsidRDefault="0084605E">
      <w:pPr>
        <w:pStyle w:val="ListParagraph"/>
        <w:numPr>
          <w:ilvl w:val="2"/>
          <w:numId w:val="1"/>
        </w:numPr>
        <w:spacing w:after="0"/>
        <w:rPr>
          <w:ins w:id="461" w:author="Jim Aman" w:date="2019-01-29T14:56:00Z"/>
        </w:rPr>
        <w:pPrChange w:id="462" w:author="Thomas C. Killian" w:date="2019-01-29T21:32:00Z">
          <w:pPr/>
        </w:pPrChange>
      </w:pPr>
      <w:ins w:id="463" w:author="Jim Aman" w:date="2019-01-29T14:53:00Z">
        <w:r>
          <w:t xml:space="preserve">Code for fitting the </w:t>
        </w:r>
        <w:proofErr w:type="spellStart"/>
        <w:r>
          <w:t>Kapitza</w:t>
        </w:r>
        <w:proofErr w:type="spellEnd"/>
        <w:r>
          <w:t>-Dirac</w:t>
        </w:r>
      </w:ins>
    </w:p>
    <w:p w:rsidR="00D23F42" w:rsidRDefault="0084605E">
      <w:pPr>
        <w:pStyle w:val="ListParagraph"/>
        <w:numPr>
          <w:ilvl w:val="2"/>
          <w:numId w:val="1"/>
        </w:numPr>
        <w:spacing w:after="0"/>
        <w:rPr>
          <w:ins w:id="464" w:author="Jim Aman" w:date="2019-01-29T14:57:00Z"/>
        </w:rPr>
        <w:pPrChange w:id="465" w:author="Thomas C. Killian" w:date="2019-01-29T21:32:00Z">
          <w:pPr/>
        </w:pPrChange>
      </w:pPr>
      <w:ins w:id="466" w:author="Jim Aman" w:date="2019-01-29T14:53:00Z">
        <w:r>
          <w:t>How to calculate the complete lattice potential</w:t>
        </w:r>
      </w:ins>
    </w:p>
    <w:p w:rsidR="00D23F42" w:rsidRDefault="0084605E">
      <w:pPr>
        <w:pStyle w:val="ListParagraph"/>
        <w:numPr>
          <w:ilvl w:val="3"/>
          <w:numId w:val="1"/>
        </w:numPr>
        <w:spacing w:after="0"/>
        <w:rPr>
          <w:ins w:id="467" w:author="Jim Aman" w:date="2019-01-29T14:57:00Z"/>
        </w:rPr>
        <w:pPrChange w:id="468" w:author="Thomas C. Killian" w:date="2019-01-29T21:32:00Z">
          <w:pPr/>
        </w:pPrChange>
      </w:pPr>
      <w:ins w:id="469" w:author="Jim Aman" w:date="2019-01-29T14:53:00Z">
        <w:r>
          <w:t>Trap frequency calculations and comparison to harmonic oscillator</w:t>
        </w:r>
      </w:ins>
    </w:p>
    <w:p w:rsidR="00D23F42" w:rsidRDefault="0084605E">
      <w:pPr>
        <w:pStyle w:val="ListParagraph"/>
        <w:numPr>
          <w:ilvl w:val="3"/>
          <w:numId w:val="1"/>
        </w:numPr>
        <w:spacing w:after="0"/>
        <w:rPr>
          <w:ins w:id="470" w:author="Jim Aman" w:date="2019-01-29T15:01:00Z"/>
        </w:rPr>
        <w:pPrChange w:id="471" w:author="Thomas C. Killian" w:date="2019-01-29T21:32:00Z">
          <w:pPr/>
        </w:pPrChange>
      </w:pPr>
      <w:ins w:id="472" w:author="Jim Aman" w:date="2019-01-29T14:53:00Z">
        <w:r>
          <w:t>Global model for calculating the trap geometry from oscillation data</w:t>
        </w:r>
      </w:ins>
    </w:p>
    <w:p w:rsidR="00D23F42" w:rsidRDefault="0084605E" w:rsidP="008767D1">
      <w:pPr>
        <w:pStyle w:val="ListParagraph"/>
        <w:numPr>
          <w:ilvl w:val="1"/>
          <w:numId w:val="1"/>
        </w:numPr>
        <w:spacing w:after="0"/>
        <w:rPr>
          <w:ins w:id="473" w:author="Jim Aman" w:date="2019-01-29T15:02:00Z"/>
        </w:rPr>
        <w:pPrChange w:id="474" w:author="Jim Aman" w:date="2019-01-30T10:56:00Z">
          <w:pPr/>
        </w:pPrChange>
      </w:pPr>
      <w:ins w:id="475" w:author="Jim Aman" w:date="2019-01-29T14:53:00Z">
        <w:r>
          <w:t>Bragg beam setup on table</w:t>
        </w:r>
      </w:ins>
      <w:ins w:id="476" w:author="Thomas C. Killian" w:date="2019-01-29T21:31:00Z">
        <w:del w:id="477" w:author="Jim Aman" w:date="2019-01-30T10:56:00Z">
          <w:r w:rsidR="00C730C8" w:rsidDel="008767D1">
            <w:delText xml:space="preserve"> (pass information to Rydberg)</w:delText>
          </w:r>
        </w:del>
      </w:ins>
    </w:p>
    <w:p w:rsidR="0084605E" w:rsidRDefault="0084605E">
      <w:pPr>
        <w:pStyle w:val="ListParagraph"/>
        <w:numPr>
          <w:ilvl w:val="1"/>
          <w:numId w:val="1"/>
        </w:numPr>
        <w:spacing w:after="0"/>
        <w:rPr>
          <w:ins w:id="478" w:author="Jim Aman" w:date="2019-01-29T15:02:00Z"/>
        </w:rPr>
        <w:pPrChange w:id="479" w:author="Jim Aman" w:date="2019-01-29T14:54:00Z">
          <w:pPr/>
        </w:pPrChange>
      </w:pPr>
      <w:ins w:id="480" w:author="Jim Aman" w:date="2019-01-29T14:53:00Z">
        <w:r>
          <w:t>Considerations for getting a new computer setup running the apparatus</w:t>
        </w:r>
      </w:ins>
      <w:ins w:id="481" w:author="Thomas C. Killian" w:date="2019-01-29T21:32:00Z">
        <w:r w:rsidR="00C730C8">
          <w:t>(appendix)</w:t>
        </w:r>
      </w:ins>
    </w:p>
    <w:p w:rsidR="00D23F42" w:rsidRDefault="00D23F42">
      <w:pPr>
        <w:pStyle w:val="ListParagraph"/>
        <w:numPr>
          <w:ilvl w:val="2"/>
          <w:numId w:val="1"/>
        </w:numPr>
        <w:spacing w:after="0"/>
        <w:rPr>
          <w:ins w:id="482" w:author="Jim Aman" w:date="2019-01-29T15:02:00Z"/>
        </w:rPr>
        <w:pPrChange w:id="483" w:author="Jim Aman" w:date="2019-01-29T15:03:00Z">
          <w:pPr>
            <w:pStyle w:val="ListParagraph"/>
            <w:numPr>
              <w:numId w:val="1"/>
            </w:numPr>
            <w:spacing w:after="0"/>
            <w:ind w:hanging="360"/>
          </w:pPr>
        </w:pPrChange>
      </w:pPr>
      <w:proofErr w:type="spellStart"/>
      <w:ins w:id="484" w:author="Jim Aman" w:date="2019-01-29T15:02:00Z">
        <w:r>
          <w:t>SpinCore</w:t>
        </w:r>
        <w:proofErr w:type="spellEnd"/>
        <w:r>
          <w:t xml:space="preserve"> API issues (particularly talking to both </w:t>
        </w:r>
        <w:proofErr w:type="spellStart"/>
        <w:r>
          <w:t>pulseblasters</w:t>
        </w:r>
        <w:proofErr w:type="spellEnd"/>
        <w:r>
          <w:t>)</w:t>
        </w:r>
      </w:ins>
    </w:p>
    <w:p w:rsidR="00D23F42" w:rsidRDefault="00D23F42">
      <w:pPr>
        <w:pStyle w:val="ListParagraph"/>
        <w:numPr>
          <w:ilvl w:val="2"/>
          <w:numId w:val="1"/>
        </w:numPr>
        <w:spacing w:after="0"/>
        <w:rPr>
          <w:ins w:id="485" w:author="Jim Aman" w:date="2019-01-29T15:02:00Z"/>
        </w:rPr>
        <w:pPrChange w:id="486" w:author="Jim Aman" w:date="2019-01-29T15:03:00Z">
          <w:pPr>
            <w:pStyle w:val="ListParagraph"/>
            <w:numPr>
              <w:numId w:val="1"/>
            </w:numPr>
            <w:spacing w:after="0"/>
            <w:ind w:hanging="360"/>
          </w:pPr>
        </w:pPrChange>
      </w:pPr>
      <w:proofErr w:type="spellStart"/>
      <w:ins w:id="487" w:author="Jim Aman" w:date="2019-01-29T15:02:00Z">
        <w:r>
          <w:t>PixelFly</w:t>
        </w:r>
        <w:proofErr w:type="spellEnd"/>
        <w:r>
          <w:t xml:space="preserve"> issues (getting the driver correct)</w:t>
        </w:r>
      </w:ins>
    </w:p>
    <w:p w:rsidR="00D23F42" w:rsidRDefault="00D23F42">
      <w:pPr>
        <w:pStyle w:val="ListParagraph"/>
        <w:numPr>
          <w:ilvl w:val="2"/>
          <w:numId w:val="1"/>
        </w:numPr>
        <w:spacing w:after="0"/>
        <w:rPr>
          <w:ins w:id="488" w:author="Jim Aman" w:date="2019-01-29T15:02:00Z"/>
        </w:rPr>
        <w:pPrChange w:id="489" w:author="Jim Aman" w:date="2019-01-29T15:03:00Z">
          <w:pPr>
            <w:pStyle w:val="ListParagraph"/>
            <w:numPr>
              <w:numId w:val="1"/>
            </w:numPr>
            <w:spacing w:after="0"/>
            <w:ind w:hanging="360"/>
          </w:pPr>
        </w:pPrChange>
      </w:pPr>
      <w:ins w:id="490" w:author="Jim Aman" w:date="2019-01-29T15:02:00Z">
        <w:r>
          <w:t>Channel names of all the DAQs in NI-MAX</w:t>
        </w:r>
      </w:ins>
    </w:p>
    <w:p w:rsidR="00D23F42" w:rsidRDefault="00D23F42">
      <w:pPr>
        <w:pStyle w:val="ListParagraph"/>
        <w:numPr>
          <w:ilvl w:val="2"/>
          <w:numId w:val="1"/>
        </w:numPr>
        <w:spacing w:after="0"/>
        <w:rPr>
          <w:ins w:id="491" w:author="Jim Aman" w:date="2019-01-29T15:02:00Z"/>
        </w:rPr>
        <w:pPrChange w:id="492" w:author="Jim Aman" w:date="2019-01-29T15:03:00Z">
          <w:pPr>
            <w:pStyle w:val="ListParagraph"/>
            <w:numPr>
              <w:numId w:val="1"/>
            </w:numPr>
            <w:spacing w:after="0"/>
            <w:ind w:hanging="360"/>
          </w:pPr>
        </w:pPrChange>
      </w:pPr>
      <w:ins w:id="493" w:author="Jim Aman" w:date="2019-01-29T15:02:00Z">
        <w:r>
          <w:t>FPGA setup</w:t>
        </w:r>
      </w:ins>
    </w:p>
    <w:p w:rsidR="0084605E" w:rsidRDefault="00D23F42">
      <w:pPr>
        <w:pStyle w:val="ListParagraph"/>
        <w:numPr>
          <w:ilvl w:val="2"/>
          <w:numId w:val="1"/>
        </w:numPr>
        <w:spacing w:after="0"/>
        <w:rPr>
          <w:ins w:id="494" w:author="Jim Aman" w:date="2019-01-29T15:31:00Z"/>
        </w:rPr>
        <w:pPrChange w:id="495" w:author="Jim Aman" w:date="2019-01-29T15:03:00Z">
          <w:pPr/>
        </w:pPrChange>
      </w:pPr>
      <w:ins w:id="496" w:author="Jim Aman" w:date="2019-01-29T15:02:00Z">
        <w:r>
          <w:t>Process</w:t>
        </w:r>
      </w:ins>
      <w:ins w:id="497" w:author="Jim Aman" w:date="2019-01-29T15:03:00Z">
        <w:r>
          <w:t xml:space="preserve"> to upgrade </w:t>
        </w:r>
        <w:proofErr w:type="spellStart"/>
        <w:r>
          <w:t>Labview</w:t>
        </w:r>
        <w:proofErr w:type="spellEnd"/>
        <w:r>
          <w:t xml:space="preserve"> code (particularly the renaming </w:t>
        </w:r>
        <w:proofErr w:type="spellStart"/>
        <w:r>
          <w:t>spinal_column</w:t>
        </w:r>
        <w:proofErr w:type="spellEnd"/>
        <w:r>
          <w:t xml:space="preserve"> issue)</w:t>
        </w:r>
      </w:ins>
    </w:p>
    <w:p w:rsidR="002C7390" w:rsidRDefault="002C7390">
      <w:pPr>
        <w:pStyle w:val="ListParagraph"/>
        <w:numPr>
          <w:ilvl w:val="1"/>
          <w:numId w:val="1"/>
        </w:numPr>
        <w:spacing w:after="0"/>
        <w:rPr>
          <w:ins w:id="498" w:author="Jim Aman" w:date="2019-01-29T15:32:00Z"/>
        </w:rPr>
        <w:pPrChange w:id="499" w:author="Jim Aman" w:date="2019-01-29T15:32:00Z">
          <w:pPr/>
        </w:pPrChange>
      </w:pPr>
      <w:ins w:id="500" w:author="Jim Aman" w:date="2019-01-29T15:32:00Z">
        <w:r>
          <w:t>Addition of chamber supports</w:t>
        </w:r>
      </w:ins>
    </w:p>
    <w:p w:rsidR="002C7390" w:rsidRDefault="002C7390" w:rsidP="008767D1">
      <w:pPr>
        <w:spacing w:after="0"/>
        <w:rPr>
          <w:ins w:id="501" w:author="Jim Aman" w:date="2019-01-30T10:55:00Z"/>
        </w:rPr>
        <w:pPrChange w:id="502" w:author="Jim Aman" w:date="2019-01-30T10:55:00Z">
          <w:pPr/>
        </w:pPrChange>
      </w:pPr>
    </w:p>
    <w:p w:rsidR="008767D1" w:rsidRDefault="008767D1" w:rsidP="008767D1">
      <w:pPr>
        <w:spacing w:after="0"/>
        <w:rPr>
          <w:ins w:id="503" w:author="Jim Aman" w:date="2019-01-30T10:55:00Z"/>
        </w:rPr>
        <w:pPrChange w:id="504" w:author="Jim Aman" w:date="2019-01-30T10:55:00Z">
          <w:pPr/>
        </w:pPrChange>
      </w:pPr>
    </w:p>
    <w:p w:rsidR="00F77E77" w:rsidRDefault="008767D1" w:rsidP="00C04CC5">
      <w:pPr>
        <w:pStyle w:val="ListParagraph"/>
        <w:numPr>
          <w:ilvl w:val="0"/>
          <w:numId w:val="4"/>
        </w:numPr>
        <w:spacing w:after="0"/>
        <w:rPr>
          <w:ins w:id="505" w:author="Jim Aman" w:date="2019-01-30T10:57:00Z"/>
        </w:rPr>
        <w:pPrChange w:id="506" w:author="Jim Aman" w:date="2019-01-30T11:08:00Z">
          <w:pPr/>
        </w:pPrChange>
      </w:pPr>
      <w:ins w:id="507" w:author="Jim Aman" w:date="2019-01-30T10:57:00Z">
        <w:r>
          <w:t>Motivations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08" w:author="Jim Aman" w:date="2019-01-30T11:05:00Z"/>
        </w:rPr>
        <w:pPrChange w:id="509" w:author="Jim Aman" w:date="2019-01-30T10:56:00Z">
          <w:pPr/>
        </w:pPrChange>
      </w:pPr>
      <w:ins w:id="510" w:author="Jim Aman" w:date="2019-01-30T10:57:00Z">
        <w:r>
          <w:t>Experimental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11" w:author="Jim Aman" w:date="2019-01-30T10:57:00Z"/>
        </w:rPr>
        <w:pPrChange w:id="512" w:author="Jim Aman" w:date="2019-01-30T11:07:00Z">
          <w:pPr/>
        </w:pPrChange>
      </w:pPr>
      <w:ins w:id="513" w:author="Jim Aman" w:date="2019-01-30T11:06:00Z">
        <w:r>
          <w:t>laser systems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14" w:author="Jim Aman" w:date="2019-01-30T11:00:00Z"/>
        </w:rPr>
        <w:pPrChange w:id="515" w:author="Jim Aman" w:date="2019-01-30T10:56:00Z">
          <w:pPr/>
        </w:pPrChange>
      </w:pPr>
      <w:ins w:id="516" w:author="Jim Aman" w:date="2019-01-30T10:57:00Z">
        <w:r>
          <w:t>Pas background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17" w:author="Jim Aman" w:date="2019-01-30T11:00:00Z"/>
        </w:rPr>
        <w:pPrChange w:id="518" w:author="Jim Aman" w:date="2019-01-30T11:00:00Z">
          <w:pPr/>
        </w:pPrChange>
      </w:pPr>
      <w:ins w:id="519" w:author="Jim Aman" w:date="2019-01-30T11:00:00Z">
        <w:r>
          <w:t>Bohn and Julienne</w:t>
        </w:r>
      </w:ins>
    </w:p>
    <w:p w:rsidR="00F77E77" w:rsidRDefault="00F77E77" w:rsidP="00F77E77">
      <w:pPr>
        <w:pStyle w:val="ListParagraph"/>
        <w:numPr>
          <w:ilvl w:val="2"/>
          <w:numId w:val="4"/>
        </w:numPr>
        <w:spacing w:after="0"/>
        <w:rPr>
          <w:ins w:id="520" w:author="Jim Aman" w:date="2019-01-30T11:02:00Z"/>
        </w:rPr>
        <w:pPrChange w:id="521" w:author="Jim Aman" w:date="2019-01-30T11:00:00Z">
          <w:pPr/>
        </w:pPrChange>
      </w:pPr>
      <w:ins w:id="522" w:author="Jim Aman" w:date="2019-01-30T11:01:00Z">
        <w:r>
          <w:t xml:space="preserve">Point out assumption of </w:t>
        </w:r>
        <w:proofErr w:type="spellStart"/>
        <w:r>
          <w:t>untruncated</w:t>
        </w:r>
      </w:ins>
      <w:proofErr w:type="spellEnd"/>
    </w:p>
    <w:p w:rsidR="00F77E77" w:rsidRDefault="00F77E77" w:rsidP="00F77E77">
      <w:pPr>
        <w:pStyle w:val="ListParagraph"/>
        <w:numPr>
          <w:ilvl w:val="3"/>
          <w:numId w:val="4"/>
        </w:numPr>
        <w:spacing w:after="0"/>
        <w:rPr>
          <w:ins w:id="523" w:author="Jim Aman" w:date="2019-01-30T11:02:00Z"/>
        </w:rPr>
        <w:pPrChange w:id="524" w:author="Jim Aman" w:date="2019-01-30T11:02:00Z">
          <w:pPr/>
        </w:pPrChange>
      </w:pPr>
      <w:ins w:id="525" w:author="Jim Aman" w:date="2019-01-30T11:02:00Z">
        <w:r>
          <w:t>Show derivation of the momenta distribution leading to B&amp;J theory</w:t>
        </w:r>
      </w:ins>
    </w:p>
    <w:p w:rsidR="00F77E77" w:rsidRDefault="00F77E77" w:rsidP="00F77E77">
      <w:pPr>
        <w:pStyle w:val="ListParagraph"/>
        <w:numPr>
          <w:ilvl w:val="4"/>
          <w:numId w:val="4"/>
        </w:numPr>
        <w:spacing w:after="0"/>
        <w:rPr>
          <w:ins w:id="526" w:author="Jim Aman" w:date="2019-01-30T11:01:00Z"/>
        </w:rPr>
        <w:pPrChange w:id="527" w:author="Jim Aman" w:date="2019-01-30T11:04:00Z">
          <w:pPr/>
        </w:pPrChange>
      </w:pPr>
      <w:ins w:id="528" w:author="Jim Aman" w:date="2019-01-30T11:04:00Z">
        <w:r>
          <w:t>Do this by starting derivation of K</w:t>
        </w:r>
      </w:ins>
    </w:p>
    <w:p w:rsidR="00F77E77" w:rsidRDefault="00F77E77" w:rsidP="00F77E77">
      <w:pPr>
        <w:pStyle w:val="ListParagraph"/>
        <w:numPr>
          <w:ilvl w:val="2"/>
          <w:numId w:val="4"/>
        </w:numPr>
        <w:spacing w:after="0"/>
        <w:rPr>
          <w:ins w:id="529" w:author="Jim Aman" w:date="2019-01-30T11:00:00Z"/>
        </w:rPr>
        <w:pPrChange w:id="530" w:author="Jim Aman" w:date="2019-01-30T11:00:00Z">
          <w:pPr/>
        </w:pPrChange>
      </w:pPr>
      <w:ins w:id="531" w:author="Jim Aman" w:date="2019-01-30T11:01:00Z">
        <w:r>
          <w:t>Discussion of sophisticated theory will be later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32" w:author="Jim Aman" w:date="2019-01-30T10:57:00Z"/>
        </w:rPr>
        <w:pPrChange w:id="533" w:author="Jim Aman" w:date="2019-01-30T11:00:00Z">
          <w:pPr/>
        </w:pPrChange>
      </w:pPr>
      <w:ins w:id="534" w:author="Jim Aman" w:date="2019-01-30T11:00:00Z">
        <w:r>
          <w:t>Experimental setup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35" w:author="Jim Aman" w:date="2019-01-30T10:58:00Z"/>
        </w:rPr>
        <w:pPrChange w:id="536" w:author="Jim Aman" w:date="2019-01-30T10:56:00Z">
          <w:pPr/>
        </w:pPrChange>
      </w:pPr>
      <w:ins w:id="537" w:author="Jim Aman" w:date="2019-01-30T10:57:00Z">
        <w:r>
          <w:t>Low energy PAS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38" w:author="Jim Aman" w:date="2019-01-30T10:58:00Z"/>
        </w:rPr>
        <w:pPrChange w:id="539" w:author="Jim Aman" w:date="2019-01-30T10:58:00Z">
          <w:pPr/>
        </w:pPrChange>
      </w:pPr>
      <w:ins w:id="540" w:author="Jim Aman" w:date="2019-01-30T10:58:00Z">
        <w:r>
          <w:t>All data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41" w:author="Jim Aman" w:date="2019-01-30T10:58:00Z"/>
        </w:rPr>
        <w:pPrChange w:id="542" w:author="Jim Aman" w:date="2019-01-30T10:58:00Z">
          <w:pPr/>
        </w:pPrChange>
      </w:pPr>
      <w:ins w:id="543" w:author="Jim Aman" w:date="2019-01-30T10:58:00Z">
        <w:r>
          <w:t>Numerical model</w:t>
        </w:r>
      </w:ins>
    </w:p>
    <w:p w:rsidR="00F77E77" w:rsidRDefault="00F77E77" w:rsidP="00F77E77">
      <w:pPr>
        <w:pStyle w:val="ListParagraph"/>
        <w:numPr>
          <w:ilvl w:val="2"/>
          <w:numId w:val="4"/>
        </w:numPr>
        <w:spacing w:after="0"/>
        <w:rPr>
          <w:ins w:id="544" w:author="Jim Aman" w:date="2019-01-30T10:59:00Z"/>
        </w:rPr>
        <w:pPrChange w:id="545" w:author="Jim Aman" w:date="2019-01-30T10:58:00Z">
          <w:pPr/>
        </w:pPrChange>
      </w:pPr>
      <w:ins w:id="546" w:author="Jim Aman" w:date="2019-01-30T10:59:00Z">
        <w:r>
          <w:t xml:space="preserve">Discuss different limitations </w:t>
        </w:r>
      </w:ins>
    </w:p>
    <w:p w:rsidR="00F77E77" w:rsidRDefault="00F77E77" w:rsidP="00F77E77">
      <w:pPr>
        <w:pStyle w:val="ListParagraph"/>
        <w:numPr>
          <w:ilvl w:val="2"/>
          <w:numId w:val="4"/>
        </w:numPr>
        <w:spacing w:after="0"/>
        <w:rPr>
          <w:ins w:id="547" w:author="Jim Aman" w:date="2019-01-30T10:57:00Z"/>
        </w:rPr>
        <w:pPrChange w:id="548" w:author="Jim Aman" w:date="2019-01-30T10:58:00Z">
          <w:pPr/>
        </w:pPrChange>
      </w:pPr>
      <w:ins w:id="549" w:author="Jim Aman" w:date="2019-01-30T10:59:00Z">
        <w:r>
          <w:lastRenderedPageBreak/>
          <w:t>Tell story about looking at various analyses leading to our final characterization of the system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50" w:author="Jim Aman" w:date="2019-01-30T10:58:00Z"/>
        </w:rPr>
        <w:pPrChange w:id="551" w:author="Jim Aman" w:date="2019-01-30T10:56:00Z">
          <w:pPr/>
        </w:pPrChange>
      </w:pPr>
      <w:ins w:id="552" w:author="Jim Aman" w:date="2019-01-30T10:57:00Z">
        <w:r>
          <w:t>High energy PAS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53" w:author="Jim Aman" w:date="2019-01-30T10:58:00Z"/>
        </w:rPr>
        <w:pPrChange w:id="554" w:author="Jim Aman" w:date="2019-01-30T10:58:00Z">
          <w:pPr/>
        </w:pPrChange>
      </w:pPr>
      <w:ins w:id="555" w:author="Jim Aman" w:date="2019-01-30T10:58:00Z">
        <w:r>
          <w:t>Selective data</w:t>
        </w:r>
      </w:ins>
    </w:p>
    <w:p w:rsidR="00F77E77" w:rsidRDefault="00F77E77" w:rsidP="00F77E77">
      <w:pPr>
        <w:pStyle w:val="ListParagraph"/>
        <w:numPr>
          <w:ilvl w:val="1"/>
          <w:numId w:val="4"/>
        </w:numPr>
        <w:spacing w:after="0"/>
        <w:rPr>
          <w:ins w:id="556" w:author="Jim Aman" w:date="2019-01-30T10:57:00Z"/>
        </w:rPr>
        <w:pPrChange w:id="557" w:author="Jim Aman" w:date="2019-01-30T10:58:00Z">
          <w:pPr/>
        </w:pPrChange>
      </w:pPr>
      <w:proofErr w:type="spellStart"/>
      <w:ins w:id="558" w:author="Jim Aman" w:date="2019-01-30T10:58:00Z">
        <w:r>
          <w:t>Floquet</w:t>
        </w:r>
        <w:proofErr w:type="spellEnd"/>
        <w:r>
          <w:t xml:space="preserve"> theory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59" w:author="Jim Aman" w:date="2019-01-30T11:08:00Z"/>
        </w:rPr>
        <w:pPrChange w:id="560" w:author="Jim Aman" w:date="2019-01-30T10:56:00Z">
          <w:pPr/>
        </w:pPrChange>
      </w:pPr>
      <w:ins w:id="561" w:author="Jim Aman" w:date="2019-01-30T10:57:00Z">
        <w:r>
          <w:t>Lattice</w:t>
        </w:r>
      </w:ins>
    </w:p>
    <w:p w:rsidR="007B7867" w:rsidRDefault="007B7867" w:rsidP="00F77E77">
      <w:pPr>
        <w:pStyle w:val="ListParagraph"/>
        <w:numPr>
          <w:ilvl w:val="1"/>
          <w:numId w:val="4"/>
        </w:numPr>
        <w:spacing w:after="0"/>
        <w:rPr>
          <w:ins w:id="562" w:author="Jim Aman" w:date="2019-01-30T11:21:00Z"/>
        </w:rPr>
        <w:pPrChange w:id="563" w:author="Jim Aman" w:date="2019-01-30T11:08:00Z">
          <w:pPr/>
        </w:pPrChange>
      </w:pPr>
      <w:ins w:id="564" w:author="Jim Aman" w:date="2019-01-30T11:21:00Z">
        <w:r>
          <w:t>setup</w:t>
        </w:r>
      </w:ins>
    </w:p>
    <w:p w:rsidR="00F77E77" w:rsidRDefault="007B7867" w:rsidP="00F77E77">
      <w:pPr>
        <w:pStyle w:val="ListParagraph"/>
        <w:numPr>
          <w:ilvl w:val="1"/>
          <w:numId w:val="4"/>
        </w:numPr>
        <w:spacing w:after="0"/>
        <w:rPr>
          <w:ins w:id="565" w:author="Jim Aman" w:date="2019-01-30T10:57:00Z"/>
        </w:rPr>
        <w:pPrChange w:id="566" w:author="Jim Aman" w:date="2019-01-30T11:08:00Z">
          <w:pPr/>
        </w:pPrChange>
      </w:pPr>
      <w:ins w:id="567" w:author="Jim Aman" w:date="2019-01-30T11:20:00Z">
        <w:r>
          <w:t>Measurements and results</w:t>
        </w:r>
      </w:ins>
    </w:p>
    <w:p w:rsidR="008767D1" w:rsidRDefault="008767D1" w:rsidP="008767D1">
      <w:pPr>
        <w:pStyle w:val="ListParagraph"/>
        <w:numPr>
          <w:ilvl w:val="0"/>
          <w:numId w:val="4"/>
        </w:numPr>
        <w:spacing w:after="0"/>
        <w:rPr>
          <w:ins w:id="568" w:author="Jim Aman" w:date="2019-01-30T11:06:00Z"/>
        </w:rPr>
        <w:pPrChange w:id="569" w:author="Jim Aman" w:date="2019-01-30T10:56:00Z">
          <w:pPr/>
        </w:pPrChange>
      </w:pPr>
      <w:ins w:id="570" w:author="Jim Aman" w:date="2019-01-30T10:57:00Z">
        <w:r>
          <w:t>Conclusion</w:t>
        </w:r>
      </w:ins>
    </w:p>
    <w:p w:rsidR="00F77E77" w:rsidRDefault="00F77E77" w:rsidP="00F77E77">
      <w:pPr>
        <w:spacing w:after="0"/>
        <w:rPr>
          <w:ins w:id="571" w:author="Jim Aman" w:date="2019-01-30T11:06:00Z"/>
        </w:rPr>
        <w:pPrChange w:id="572" w:author="Jim Aman" w:date="2019-01-30T11:06:00Z">
          <w:pPr/>
        </w:pPrChange>
      </w:pPr>
    </w:p>
    <w:p w:rsidR="00F77E77" w:rsidRDefault="00F77E77" w:rsidP="00F77E77">
      <w:pPr>
        <w:spacing w:after="0"/>
        <w:rPr>
          <w:ins w:id="573" w:author="Jim Aman" w:date="2019-01-30T11:06:00Z"/>
        </w:rPr>
        <w:pPrChange w:id="574" w:author="Jim Aman" w:date="2019-01-30T11:06:00Z">
          <w:pPr/>
        </w:pPrChange>
      </w:pPr>
    </w:p>
    <w:p w:rsidR="00F77E77" w:rsidRDefault="00F77E77" w:rsidP="00F77E77">
      <w:pPr>
        <w:spacing w:after="0"/>
        <w:rPr>
          <w:ins w:id="575" w:author="Jim Aman" w:date="2019-01-30T11:06:00Z"/>
        </w:rPr>
        <w:pPrChange w:id="576" w:author="Jim Aman" w:date="2019-01-30T11:06:00Z">
          <w:pPr/>
        </w:pPrChange>
      </w:pPr>
      <w:ins w:id="577" w:author="Jim Aman" w:date="2019-01-30T11:06:00Z">
        <w:r>
          <w:t>Specifically address summary of my work</w:t>
        </w:r>
      </w:ins>
    </w:p>
    <w:p w:rsidR="00F77E77" w:rsidRDefault="00F77E77" w:rsidP="00F77E77">
      <w:pPr>
        <w:spacing w:after="0"/>
        <w:pPrChange w:id="578" w:author="Jim Aman" w:date="2019-01-30T11:06:00Z">
          <w:pPr/>
        </w:pPrChange>
      </w:pPr>
    </w:p>
    <w:sectPr w:rsidR="00F7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5DAD"/>
    <w:multiLevelType w:val="hybridMultilevel"/>
    <w:tmpl w:val="E17AAA80"/>
    <w:lvl w:ilvl="0" w:tplc="722EC0B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F3358"/>
    <w:multiLevelType w:val="hybridMultilevel"/>
    <w:tmpl w:val="0AFE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E0BFB"/>
    <w:multiLevelType w:val="hybridMultilevel"/>
    <w:tmpl w:val="360E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40261"/>
    <w:multiLevelType w:val="hybridMultilevel"/>
    <w:tmpl w:val="E2FE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Aman">
    <w15:presenceInfo w15:providerId="Windows Live" w15:userId="140d5d8742f38e32"/>
  </w15:person>
  <w15:person w15:author="Thomas C. Killian">
    <w15:presenceInfo w15:providerId="None" w15:userId="Thomas C. Kil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F3"/>
    <w:rsid w:val="0009425A"/>
    <w:rsid w:val="000D2A20"/>
    <w:rsid w:val="002140EC"/>
    <w:rsid w:val="00271AEB"/>
    <w:rsid w:val="002865D5"/>
    <w:rsid w:val="00291019"/>
    <w:rsid w:val="002C7390"/>
    <w:rsid w:val="0037797E"/>
    <w:rsid w:val="003D12C6"/>
    <w:rsid w:val="0047541E"/>
    <w:rsid w:val="00570BFC"/>
    <w:rsid w:val="0060745E"/>
    <w:rsid w:val="00684816"/>
    <w:rsid w:val="00753F8A"/>
    <w:rsid w:val="00771BFB"/>
    <w:rsid w:val="00791689"/>
    <w:rsid w:val="007B7867"/>
    <w:rsid w:val="00833225"/>
    <w:rsid w:val="0084396D"/>
    <w:rsid w:val="0084605E"/>
    <w:rsid w:val="008767D1"/>
    <w:rsid w:val="008E52A5"/>
    <w:rsid w:val="00954195"/>
    <w:rsid w:val="00994A76"/>
    <w:rsid w:val="00A80CD8"/>
    <w:rsid w:val="00AD2721"/>
    <w:rsid w:val="00B3591B"/>
    <w:rsid w:val="00BA0695"/>
    <w:rsid w:val="00BD4C0D"/>
    <w:rsid w:val="00C04CC5"/>
    <w:rsid w:val="00C143D4"/>
    <w:rsid w:val="00C24980"/>
    <w:rsid w:val="00C730C8"/>
    <w:rsid w:val="00C777B1"/>
    <w:rsid w:val="00CD4152"/>
    <w:rsid w:val="00CF4BF3"/>
    <w:rsid w:val="00D23F42"/>
    <w:rsid w:val="00DD6EE5"/>
    <w:rsid w:val="00DE1564"/>
    <w:rsid w:val="00F77E77"/>
    <w:rsid w:val="00FE4723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60DF-A691-4543-87B3-09C052A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59D2-3A8C-429F-81DD-82278AFB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Killian</dc:creator>
  <cp:keywords/>
  <dc:description/>
  <cp:lastModifiedBy>Jim Aman</cp:lastModifiedBy>
  <cp:revision>23</cp:revision>
  <dcterms:created xsi:type="dcterms:W3CDTF">2019-01-28T21:39:00Z</dcterms:created>
  <dcterms:modified xsi:type="dcterms:W3CDTF">2019-01-30T18:17:00Z</dcterms:modified>
</cp:coreProperties>
</file>